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4660C" w14:textId="77777777" w:rsidR="00827D27" w:rsidRDefault="00827D27" w:rsidP="00827D27">
      <w:pPr>
        <w:tabs>
          <w:tab w:val="center" w:pos="5040"/>
        </w:tabs>
        <w:jc w:val="center"/>
        <w:rPr>
          <w:noProof/>
          <w:sz w:val="36"/>
        </w:rPr>
      </w:pPr>
      <w:r>
        <w:rPr>
          <w:b/>
          <w:bCs/>
          <w:noProof/>
          <w:sz w:val="36"/>
        </w:rPr>
        <w:t>CARESTREAM HEALTH</w:t>
      </w:r>
    </w:p>
    <w:p w14:paraId="7AABD0F8" w14:textId="77777777" w:rsidR="00827D27" w:rsidRDefault="00827D27" w:rsidP="00827D27">
      <w:pPr>
        <w:tabs>
          <w:tab w:val="center" w:pos="5040"/>
        </w:tabs>
        <w:jc w:val="center"/>
        <w:rPr>
          <w:bCs/>
        </w:rPr>
      </w:pPr>
    </w:p>
    <w:p w14:paraId="2C7CA88A" w14:textId="77777777" w:rsidR="00827D27" w:rsidRDefault="00827D27" w:rsidP="00827D27">
      <w:pPr>
        <w:tabs>
          <w:tab w:val="center" w:pos="5040"/>
        </w:tabs>
        <w:jc w:val="center"/>
        <w:rPr>
          <w:bCs/>
        </w:rPr>
      </w:pPr>
    </w:p>
    <w:p w14:paraId="455A8615" w14:textId="77777777" w:rsidR="00827D27" w:rsidRDefault="00827D27" w:rsidP="001E36C0">
      <w:pPr>
        <w:rPr>
          <w:rFonts w:ascii="Times New Roman" w:hAnsi="Times New Roman" w:cs="Times New Roman"/>
          <w:sz w:val="24"/>
        </w:rPr>
      </w:pPr>
    </w:p>
    <w:p w14:paraId="3CD6A633" w14:textId="77777777" w:rsidR="00827D27" w:rsidRDefault="00827D27" w:rsidP="00827D27">
      <w:pPr>
        <w:jc w:val="center"/>
        <w:rPr>
          <w:rFonts w:ascii="Times New Roman" w:hAnsi="Times New Roman" w:cs="Times New Roman"/>
          <w:sz w:val="24"/>
        </w:rPr>
      </w:pPr>
    </w:p>
    <w:p w14:paraId="11B2D2D0" w14:textId="77777777" w:rsidR="00827D27" w:rsidRDefault="00827D27" w:rsidP="00827D2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Revision History</w:t>
      </w:r>
    </w:p>
    <w:tbl>
      <w:tblPr>
        <w:tblW w:w="944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60"/>
        <w:gridCol w:w="6720"/>
        <w:gridCol w:w="1560"/>
      </w:tblGrid>
      <w:tr w:rsidR="00827D27" w14:paraId="484F532C" w14:textId="77777777" w:rsidTr="00210613">
        <w:trPr>
          <w:cantSplit/>
          <w:trHeight w:val="446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E38B4" w14:textId="77777777" w:rsidR="00827D27" w:rsidRDefault="00827D27" w:rsidP="002106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Revision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E1FB47" w14:textId="77777777" w:rsidR="00827D27" w:rsidRDefault="00827D27" w:rsidP="002106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Description of Change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719AE0" w14:textId="77777777" w:rsidR="00827D27" w:rsidRDefault="00827D27" w:rsidP="0021061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Revision date</w:t>
            </w:r>
          </w:p>
        </w:tc>
      </w:tr>
      <w:tr w:rsidR="00827D27" w14:paraId="09CFCE29" w14:textId="77777777" w:rsidTr="00210613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36A9FC" w14:textId="77777777" w:rsidR="00827D27" w:rsidRDefault="00827D27" w:rsidP="00210613">
            <w:pPr>
              <w:jc w:val="center"/>
              <w:rPr>
                <w:rFonts w:ascii="Times New Roman" w:hAnsi="Times New Roman" w:cs="Times New Roman"/>
                <w:bCs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0.1</w:t>
            </w: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23EAB6" w14:textId="77777777" w:rsidR="00827D27" w:rsidRDefault="00827D27" w:rsidP="0021061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Initial version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00A80" w14:textId="77777777" w:rsidR="00827D27" w:rsidRDefault="00827D27" w:rsidP="00125FE9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201</w:t>
            </w:r>
            <w:r w:rsidR="00707181"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9</w:t>
            </w: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-</w:t>
            </w:r>
            <w:r w:rsidR="006A7654"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0</w:t>
            </w:r>
            <w:r w:rsidR="00125FE9">
              <w:rPr>
                <w:rFonts w:ascii="Times New Roman" w:hAnsi="Times New Roman" w:cs="Times New Roman"/>
                <w:bCs/>
                <w:sz w:val="24"/>
                <w:lang w:eastAsia="zh-CN"/>
              </w:rPr>
              <w:t>8</w:t>
            </w:r>
            <w:r>
              <w:rPr>
                <w:rFonts w:ascii="Times New Roman" w:hAnsi="Times New Roman" w:cs="Times New Roman" w:hint="eastAsia"/>
                <w:bCs/>
                <w:sz w:val="24"/>
                <w:lang w:eastAsia="zh-CN"/>
              </w:rPr>
              <w:t>-</w:t>
            </w:r>
            <w:r w:rsidR="00125FE9">
              <w:rPr>
                <w:rFonts w:ascii="Times New Roman" w:hAnsi="Times New Roman" w:cs="Times New Roman"/>
                <w:bCs/>
                <w:sz w:val="24"/>
                <w:lang w:eastAsia="zh-CN"/>
              </w:rPr>
              <w:t>01</w:t>
            </w:r>
          </w:p>
        </w:tc>
      </w:tr>
      <w:tr w:rsidR="00414CC6" w14:paraId="3265D34F" w14:textId="77777777" w:rsidTr="00210613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249F8A" w14:textId="77777777" w:rsidR="00414CC6" w:rsidRDefault="00414CC6" w:rsidP="00041771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091DCB" w14:textId="77777777" w:rsidR="00414CC6" w:rsidRDefault="00414CC6" w:rsidP="00041771">
            <w:pPr>
              <w:rPr>
                <w:rFonts w:ascii="Times New Roman" w:hAnsi="Times New Roman" w:cs="Times New Roman"/>
                <w:sz w:val="24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C8B21D" w14:textId="77777777" w:rsidR="00414CC6" w:rsidRDefault="00414CC6" w:rsidP="00210613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</w:p>
        </w:tc>
      </w:tr>
      <w:tr w:rsidR="004B71EB" w14:paraId="5B220D6C" w14:textId="77777777" w:rsidTr="00210613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85033" w14:textId="77777777" w:rsidR="004B71EB" w:rsidRDefault="004B71EB" w:rsidP="00041771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D9677A" w14:textId="77777777" w:rsidR="004B71EB" w:rsidRPr="00CF42DB" w:rsidRDefault="004B71EB" w:rsidP="00CF42DB">
            <w:pPr>
              <w:rPr>
                <w:rFonts w:ascii="Times New Roman" w:eastAsiaTheme="minorEastAsia" w:hAnsi="Times New Roman" w:cs="Times New Roman"/>
                <w:sz w:val="24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63A0F0" w14:textId="77777777" w:rsidR="004B71EB" w:rsidRDefault="004B71EB" w:rsidP="00210613">
            <w:pPr>
              <w:jc w:val="center"/>
              <w:rPr>
                <w:rFonts w:ascii="Times New Roman" w:hAnsi="Times New Roman" w:cs="Times New Roman"/>
                <w:bCs/>
                <w:sz w:val="24"/>
                <w:lang w:eastAsia="zh-CN"/>
              </w:rPr>
            </w:pPr>
          </w:p>
        </w:tc>
      </w:tr>
      <w:tr w:rsidR="00CF42DB" w14:paraId="521B5FAB" w14:textId="77777777" w:rsidTr="00210613">
        <w:trPr>
          <w:cantSplit/>
          <w:trHeight w:val="393"/>
        </w:trPr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9DA5A" w14:textId="77777777" w:rsidR="00CF42DB" w:rsidRPr="00CF42DB" w:rsidRDefault="00CF42DB" w:rsidP="00041771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lang w:eastAsia="zh-CN"/>
              </w:rPr>
            </w:pPr>
          </w:p>
        </w:tc>
        <w:tc>
          <w:tcPr>
            <w:tcW w:w="6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EA7AAD" w14:textId="77777777" w:rsidR="00CF42DB" w:rsidRPr="00CF42DB" w:rsidRDefault="00CF42DB" w:rsidP="00CF42DB">
            <w:pPr>
              <w:rPr>
                <w:rFonts w:ascii="Times New Roman" w:eastAsiaTheme="minorEastAsia" w:hAnsi="Times New Roman" w:cs="Times New Roman"/>
                <w:sz w:val="24"/>
                <w:lang w:eastAsia="zh-CN"/>
              </w:rPr>
            </w:pP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0F95D" w14:textId="77777777" w:rsidR="00CF42DB" w:rsidRPr="00CF42DB" w:rsidRDefault="00CF42DB" w:rsidP="00044CED">
            <w:pPr>
              <w:jc w:val="center"/>
              <w:rPr>
                <w:rFonts w:ascii="Times New Roman" w:eastAsiaTheme="minorEastAsia" w:hAnsi="Times New Roman" w:cs="Times New Roman"/>
                <w:bCs/>
                <w:sz w:val="24"/>
                <w:lang w:eastAsia="zh-CN"/>
              </w:rPr>
            </w:pPr>
          </w:p>
        </w:tc>
      </w:tr>
    </w:tbl>
    <w:p w14:paraId="7F31F8C3" w14:textId="77777777" w:rsidR="00827D27" w:rsidRDefault="00827D27" w:rsidP="00827D27"/>
    <w:p w14:paraId="3B214248" w14:textId="77777777" w:rsidR="00827D27" w:rsidRDefault="00827D27" w:rsidP="00827D27"/>
    <w:p w14:paraId="05F89E4D" w14:textId="77777777" w:rsidR="00827D27" w:rsidRDefault="00827D27" w:rsidP="00827D27">
      <w:pPr>
        <w:pStyle w:val="Footer"/>
        <w:tabs>
          <w:tab w:val="clear" w:pos="4320"/>
          <w:tab w:val="clear" w:pos="8640"/>
          <w:tab w:val="left" w:pos="1170"/>
        </w:tabs>
        <w:rPr>
          <w:rFonts w:ascii="Arial" w:hAnsi="Arial"/>
          <w:szCs w:val="24"/>
        </w:rPr>
      </w:pPr>
      <w:r>
        <w:rPr>
          <w:rFonts w:ascii="Arial" w:hAnsi="Arial"/>
          <w:szCs w:val="24"/>
        </w:rPr>
        <w:tab/>
      </w:r>
    </w:p>
    <w:p w14:paraId="2DDD90CB" w14:textId="77777777" w:rsidR="00827D27" w:rsidRDefault="00827D27" w:rsidP="00827D27">
      <w:pPr>
        <w:pStyle w:val="Footer"/>
        <w:tabs>
          <w:tab w:val="clear" w:pos="4320"/>
          <w:tab w:val="clear" w:pos="8640"/>
          <w:tab w:val="left" w:pos="1170"/>
        </w:tabs>
        <w:rPr>
          <w:rFonts w:ascii="Arial" w:hAnsi="Arial"/>
          <w:szCs w:val="24"/>
        </w:rPr>
      </w:pPr>
    </w:p>
    <w:p w14:paraId="280884A7" w14:textId="77777777" w:rsidR="00827D27" w:rsidRDefault="00827D27" w:rsidP="00827D27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Toc174863181"/>
      <w:bookmarkStart w:id="1" w:name="_Toc490471479"/>
      <w:bookmarkStart w:id="2" w:name="_Toc490472571"/>
      <w:bookmarkStart w:id="3" w:name="_Toc529855332"/>
      <w:bookmarkStart w:id="4" w:name="_Toc593693"/>
      <w:bookmarkStart w:id="5" w:name="_Toc6395628"/>
      <w:bookmarkStart w:id="6" w:name="_Toc6396119"/>
      <w:bookmarkStart w:id="7" w:name="_Toc6820022"/>
      <w:r>
        <w:rPr>
          <w:rFonts w:ascii="Times New Roman" w:hAnsi="Times New Roman" w:cs="Times New Roman"/>
          <w:b/>
          <w:sz w:val="24"/>
        </w:rPr>
        <w:t>TABLE OF CONTENTS</w:t>
      </w:r>
      <w:bookmarkEnd w:id="0"/>
    </w:p>
    <w:p w14:paraId="69D5CA64" w14:textId="77777777" w:rsidR="00827D27" w:rsidRDefault="00827D27" w:rsidP="00827D27">
      <w:pPr>
        <w:rPr>
          <w:rFonts w:ascii="Times New Roman" w:hAnsi="Times New Roman" w:cs="Times New Roman"/>
          <w:sz w:val="24"/>
        </w:rPr>
      </w:pPr>
    </w:p>
    <w:p w14:paraId="49C2425B" w14:textId="77777777" w:rsidR="00827D27" w:rsidRDefault="00827D27" w:rsidP="00827D27">
      <w:pPr>
        <w:rPr>
          <w:rFonts w:ascii="Times New Roman" w:hAnsi="Times New Roman" w:cs="Times New Roman"/>
          <w:sz w:val="24"/>
        </w:rPr>
      </w:pPr>
    </w:p>
    <w:p w14:paraId="3C7889B5" w14:textId="77777777" w:rsidR="00765151" w:rsidRDefault="00CD6895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r>
        <w:rPr>
          <w:rFonts w:ascii="Times New Roman" w:hAnsi="Times New Roman" w:cs="Times New Roman"/>
          <w:sz w:val="24"/>
        </w:rPr>
        <w:fldChar w:fldCharType="begin"/>
      </w:r>
      <w:r w:rsidR="00827D27">
        <w:rPr>
          <w:rFonts w:ascii="Times New Roman" w:hAnsi="Times New Roman" w:cs="Times New Roman"/>
          <w:sz w:val="24"/>
        </w:rPr>
        <w:instrText xml:space="preserve"> TOC \o "1-4" \h \z </w:instrText>
      </w:r>
      <w:r>
        <w:rPr>
          <w:rFonts w:ascii="Times New Roman" w:hAnsi="Times New Roman" w:cs="Times New Roman"/>
          <w:sz w:val="24"/>
        </w:rPr>
        <w:fldChar w:fldCharType="separate"/>
      </w:r>
      <w:hyperlink w:anchor="_Toc4770438" w:history="1">
        <w:r w:rsidR="00765151" w:rsidRPr="00A63D7D">
          <w:rPr>
            <w:rStyle w:val="Hyperlink"/>
            <w:noProof/>
          </w:rPr>
          <w:t>1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Introduction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_Toc4770438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2</w:t>
        </w:r>
        <w:r w:rsidR="00765151">
          <w:rPr>
            <w:noProof/>
            <w:webHidden/>
          </w:rPr>
          <w:fldChar w:fldCharType="end"/>
        </w:r>
      </w:hyperlink>
    </w:p>
    <w:p w14:paraId="7747A6C3" w14:textId="77777777" w:rsidR="00765151" w:rsidRDefault="00F1471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39" w:history="1">
        <w:r w:rsidR="00765151" w:rsidRPr="00A63D7D">
          <w:rPr>
            <w:rStyle w:val="Hyperlink"/>
            <w:noProof/>
            <w:lang w:eastAsia="zh-CN"/>
          </w:rPr>
          <w:t>2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Test Environment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_Toc4770439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2</w:t>
        </w:r>
        <w:r w:rsidR="00765151">
          <w:rPr>
            <w:noProof/>
            <w:webHidden/>
          </w:rPr>
          <w:fldChar w:fldCharType="end"/>
        </w:r>
      </w:hyperlink>
    </w:p>
    <w:p w14:paraId="12D58805" w14:textId="77777777" w:rsidR="00765151" w:rsidRDefault="00F1471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40" w:history="1">
        <w:r w:rsidR="00765151" w:rsidRPr="00A63D7D">
          <w:rPr>
            <w:rStyle w:val="Hyperlink"/>
            <w:noProof/>
            <w:lang w:eastAsia="zh-CN"/>
          </w:rPr>
          <w:t>3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 xml:space="preserve">Test </w:t>
        </w:r>
        <w:r w:rsidR="00765151" w:rsidRPr="00A63D7D">
          <w:rPr>
            <w:rStyle w:val="Hyperlink"/>
            <w:noProof/>
            <w:lang w:eastAsia="zh-CN"/>
          </w:rPr>
          <w:t>Strategy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_Toc4770440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2</w:t>
        </w:r>
        <w:r w:rsidR="00765151">
          <w:rPr>
            <w:noProof/>
            <w:webHidden/>
          </w:rPr>
          <w:fldChar w:fldCharType="end"/>
        </w:r>
      </w:hyperlink>
    </w:p>
    <w:p w14:paraId="24CFE0FD" w14:textId="77777777" w:rsidR="00765151" w:rsidRDefault="00F1471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1" w:history="1">
        <w:r w:rsidR="00765151" w:rsidRPr="00A63D7D">
          <w:rPr>
            <w:rStyle w:val="Hyperlink"/>
            <w:noProof/>
          </w:rPr>
          <w:t>3.1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Test Object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_Toc4770441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2</w:t>
        </w:r>
        <w:r w:rsidR="00765151">
          <w:rPr>
            <w:noProof/>
            <w:webHidden/>
          </w:rPr>
          <w:fldChar w:fldCharType="end"/>
        </w:r>
      </w:hyperlink>
    </w:p>
    <w:p w14:paraId="55F71417" w14:textId="77777777" w:rsidR="00765151" w:rsidRDefault="00F1471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2" w:history="1">
        <w:r w:rsidR="00765151" w:rsidRPr="00A63D7D">
          <w:rPr>
            <w:rStyle w:val="Hyperlink"/>
            <w:noProof/>
          </w:rPr>
          <w:t>3.2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PS Transactions analysis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_Toc4770442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2</w:t>
        </w:r>
        <w:r w:rsidR="00765151">
          <w:rPr>
            <w:noProof/>
            <w:webHidden/>
          </w:rPr>
          <w:fldChar w:fldCharType="end"/>
        </w:r>
      </w:hyperlink>
    </w:p>
    <w:p w14:paraId="02CA8974" w14:textId="77777777" w:rsidR="00765151" w:rsidRDefault="00F1471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3" w:history="1">
        <w:r w:rsidR="00765151" w:rsidRPr="00A63D7D">
          <w:rPr>
            <w:rStyle w:val="Hyperlink"/>
            <w:noProof/>
          </w:rPr>
          <w:t>3.3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Test Tool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_Toc4770443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3</w:t>
        </w:r>
        <w:r w:rsidR="00765151">
          <w:rPr>
            <w:noProof/>
            <w:webHidden/>
          </w:rPr>
          <w:fldChar w:fldCharType="end"/>
        </w:r>
      </w:hyperlink>
    </w:p>
    <w:p w14:paraId="2F07EB7A" w14:textId="77777777" w:rsidR="00765151" w:rsidRDefault="00F1471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4" w:history="1">
        <w:r w:rsidR="00765151" w:rsidRPr="00A63D7D">
          <w:rPr>
            <w:rStyle w:val="Hyperlink"/>
            <w:noProof/>
          </w:rPr>
          <w:t>3.4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Background data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_Toc4770444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3</w:t>
        </w:r>
        <w:r w:rsidR="00765151">
          <w:rPr>
            <w:noProof/>
            <w:webHidden/>
          </w:rPr>
          <w:fldChar w:fldCharType="end"/>
        </w:r>
      </w:hyperlink>
    </w:p>
    <w:p w14:paraId="5DE173F9" w14:textId="77777777" w:rsidR="00765151" w:rsidRDefault="00F1471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45" w:history="1">
        <w:r w:rsidR="00765151" w:rsidRPr="00A63D7D">
          <w:rPr>
            <w:rStyle w:val="Hyperlink"/>
            <w:noProof/>
            <w:lang w:eastAsia="zh-CN"/>
          </w:rPr>
          <w:t>4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Test scenario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_Toc4770445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3</w:t>
        </w:r>
        <w:r w:rsidR="00765151">
          <w:rPr>
            <w:noProof/>
            <w:webHidden/>
          </w:rPr>
          <w:fldChar w:fldCharType="end"/>
        </w:r>
      </w:hyperlink>
    </w:p>
    <w:p w14:paraId="2D2B0155" w14:textId="77777777" w:rsidR="00765151" w:rsidRDefault="00F1471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6" w:history="1">
        <w:r w:rsidR="00765151" w:rsidRPr="00A63D7D">
          <w:rPr>
            <w:rStyle w:val="Hyperlink"/>
            <w:noProof/>
          </w:rPr>
          <w:t>4.1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Test target analyze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_Toc4770446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3</w:t>
        </w:r>
        <w:r w:rsidR="00765151">
          <w:rPr>
            <w:noProof/>
            <w:webHidden/>
          </w:rPr>
          <w:fldChar w:fldCharType="end"/>
        </w:r>
      </w:hyperlink>
    </w:p>
    <w:p w14:paraId="65DEE69A" w14:textId="77777777" w:rsidR="00765151" w:rsidRDefault="00F14710">
      <w:pPr>
        <w:pStyle w:val="TOC2"/>
        <w:tabs>
          <w:tab w:val="left" w:pos="96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7" w:history="1">
        <w:r w:rsidR="00765151" w:rsidRPr="00A63D7D">
          <w:rPr>
            <w:rStyle w:val="Hyperlink"/>
            <w:noProof/>
          </w:rPr>
          <w:t>4.1.1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For the PS system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_Toc4770447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3</w:t>
        </w:r>
        <w:r w:rsidR="00765151">
          <w:rPr>
            <w:noProof/>
            <w:webHidden/>
          </w:rPr>
          <w:fldChar w:fldCharType="end"/>
        </w:r>
      </w:hyperlink>
    </w:p>
    <w:p w14:paraId="3341A226" w14:textId="77777777" w:rsidR="00765151" w:rsidRDefault="00F1471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48" w:history="1">
        <w:r w:rsidR="00765151" w:rsidRPr="00A63D7D">
          <w:rPr>
            <w:rStyle w:val="Hyperlink"/>
            <w:noProof/>
          </w:rPr>
          <w:t>4.2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PS Performance scenario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_Toc4770448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4</w:t>
        </w:r>
        <w:r w:rsidR="00765151">
          <w:rPr>
            <w:noProof/>
            <w:webHidden/>
          </w:rPr>
          <w:fldChar w:fldCharType="end"/>
        </w:r>
      </w:hyperlink>
    </w:p>
    <w:p w14:paraId="77F65D79" w14:textId="77777777" w:rsidR="00765151" w:rsidRDefault="00F1471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49" w:history="1">
        <w:r w:rsidR="00765151" w:rsidRPr="00A63D7D">
          <w:rPr>
            <w:rStyle w:val="Hyperlink"/>
            <w:noProof/>
            <w:lang w:eastAsia="zh-CN"/>
          </w:rPr>
          <w:t>5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Test Scope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_Toc4770449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416CEAB6" w14:textId="77777777" w:rsidR="00765151" w:rsidRDefault="00F1471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50" w:history="1">
        <w:r w:rsidR="00765151" w:rsidRPr="00A63D7D">
          <w:rPr>
            <w:rStyle w:val="Hyperlink"/>
            <w:noProof/>
          </w:rPr>
          <w:t>5.1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In Scope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_Toc4770450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0A75166C" w14:textId="77777777" w:rsidR="00765151" w:rsidRDefault="00F14710">
      <w:pPr>
        <w:pStyle w:val="TOC2"/>
        <w:tabs>
          <w:tab w:val="left" w:pos="720"/>
          <w:tab w:val="right" w:leader="dot" w:pos="915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770451" w:history="1">
        <w:r w:rsidR="00765151" w:rsidRPr="00A63D7D">
          <w:rPr>
            <w:rStyle w:val="Hyperlink"/>
            <w:noProof/>
          </w:rPr>
          <w:t>5.2</w:t>
        </w:r>
        <w:r w:rsidR="00765151">
          <w:rPr>
            <w:rFonts w:asciiTheme="minorHAnsi" w:eastAsiaTheme="minorEastAsia" w:hAnsiTheme="minorHAnsi" w:cstheme="minorBidi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</w:rPr>
          <w:t>Out Scope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_Toc4770451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48E9D997" w14:textId="77777777" w:rsidR="00765151" w:rsidRDefault="00F1471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52" w:history="1">
        <w:r w:rsidR="00765151" w:rsidRPr="00A63D7D">
          <w:rPr>
            <w:rStyle w:val="Hyperlink"/>
            <w:noProof/>
            <w:lang w:eastAsia="zh-CN"/>
          </w:rPr>
          <w:t>6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Risk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_Toc4770452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4E4D6413" w14:textId="77777777" w:rsidR="00765151" w:rsidRDefault="00F1471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53" w:history="1">
        <w:r w:rsidR="00765151" w:rsidRPr="00A63D7D">
          <w:rPr>
            <w:rStyle w:val="Hyperlink"/>
            <w:noProof/>
            <w:lang w:eastAsia="zh-CN"/>
          </w:rPr>
          <w:t>7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Human Resource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_Toc4770453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0A050E2A" w14:textId="77777777" w:rsidR="00765151" w:rsidRDefault="00F1471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54" w:history="1">
        <w:r w:rsidR="00765151" w:rsidRPr="00A63D7D">
          <w:rPr>
            <w:rStyle w:val="Hyperlink"/>
            <w:noProof/>
            <w:lang w:eastAsia="zh-CN"/>
          </w:rPr>
          <w:t>8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Deliverables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_Toc4770454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5</w:t>
        </w:r>
        <w:r w:rsidR="00765151">
          <w:rPr>
            <w:noProof/>
            <w:webHidden/>
          </w:rPr>
          <w:fldChar w:fldCharType="end"/>
        </w:r>
      </w:hyperlink>
    </w:p>
    <w:p w14:paraId="7EFD0BE3" w14:textId="77777777" w:rsidR="00765151" w:rsidRDefault="00F14710">
      <w:pPr>
        <w:pStyle w:val="TOC1"/>
        <w:tabs>
          <w:tab w:val="left" w:pos="403"/>
          <w:tab w:val="right" w:leader="dot" w:pos="9153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  <w:lang w:eastAsia="zh-CN"/>
        </w:rPr>
      </w:pPr>
      <w:hyperlink w:anchor="_Toc4770455" w:history="1">
        <w:r w:rsidR="00765151" w:rsidRPr="00A63D7D">
          <w:rPr>
            <w:rStyle w:val="Hyperlink"/>
            <w:noProof/>
            <w:lang w:eastAsia="zh-CN"/>
          </w:rPr>
          <w:t>9</w:t>
        </w:r>
        <w:r w:rsidR="00765151">
          <w:rPr>
            <w:rFonts w:asciiTheme="minorHAnsi" w:eastAsiaTheme="minorEastAsia" w:hAnsiTheme="minorHAnsi" w:cstheme="minorBidi"/>
            <w:bCs w:val="0"/>
            <w:caps w:val="0"/>
            <w:noProof/>
            <w:sz w:val="22"/>
            <w:szCs w:val="22"/>
            <w:lang w:eastAsia="zh-CN"/>
          </w:rPr>
          <w:tab/>
        </w:r>
        <w:r w:rsidR="00765151" w:rsidRPr="00A63D7D">
          <w:rPr>
            <w:rStyle w:val="Hyperlink"/>
            <w:noProof/>
            <w:lang w:eastAsia="zh-CN"/>
          </w:rPr>
          <w:t>Schedule</w:t>
        </w:r>
        <w:r w:rsidR="00765151">
          <w:rPr>
            <w:noProof/>
            <w:webHidden/>
          </w:rPr>
          <w:tab/>
        </w:r>
        <w:r w:rsidR="00765151">
          <w:rPr>
            <w:noProof/>
            <w:webHidden/>
          </w:rPr>
          <w:fldChar w:fldCharType="begin"/>
        </w:r>
        <w:r w:rsidR="00765151">
          <w:rPr>
            <w:noProof/>
            <w:webHidden/>
          </w:rPr>
          <w:instrText xml:space="preserve"> PAGEREF _Toc4770455 \h </w:instrText>
        </w:r>
        <w:r w:rsidR="00765151">
          <w:rPr>
            <w:noProof/>
            <w:webHidden/>
          </w:rPr>
        </w:r>
        <w:r w:rsidR="00765151">
          <w:rPr>
            <w:noProof/>
            <w:webHidden/>
          </w:rPr>
          <w:fldChar w:fldCharType="separate"/>
        </w:r>
        <w:r w:rsidR="00765151">
          <w:rPr>
            <w:noProof/>
            <w:webHidden/>
          </w:rPr>
          <w:t>6</w:t>
        </w:r>
        <w:r w:rsidR="00765151">
          <w:rPr>
            <w:noProof/>
            <w:webHidden/>
          </w:rPr>
          <w:fldChar w:fldCharType="end"/>
        </w:r>
      </w:hyperlink>
    </w:p>
    <w:p w14:paraId="4CBE113B" w14:textId="77777777" w:rsidR="00827D27" w:rsidRDefault="00CD6895" w:rsidP="00827D27">
      <w:pPr>
        <w:tabs>
          <w:tab w:val="left" w:pos="1170"/>
        </w:tabs>
        <w:rPr>
          <w:b/>
          <w:bCs/>
          <w:caps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14:paraId="32A7D163" w14:textId="77777777" w:rsidR="00827D27" w:rsidRDefault="00827D27" w:rsidP="00827D27">
      <w:pPr>
        <w:pStyle w:val="Heading1"/>
      </w:pPr>
      <w:r>
        <w:br w:type="page"/>
      </w:r>
      <w:bookmarkStart w:id="8" w:name="_Toc198452468"/>
      <w:bookmarkStart w:id="9" w:name="_Toc4770438"/>
      <w:bookmarkEnd w:id="1"/>
      <w:bookmarkEnd w:id="2"/>
      <w:bookmarkEnd w:id="3"/>
      <w:bookmarkEnd w:id="4"/>
      <w:bookmarkEnd w:id="5"/>
      <w:bookmarkEnd w:id="6"/>
      <w:bookmarkEnd w:id="7"/>
      <w:r>
        <w:lastRenderedPageBreak/>
        <w:t>Introduction</w:t>
      </w:r>
      <w:bookmarkEnd w:id="8"/>
      <w:bookmarkEnd w:id="9"/>
    </w:p>
    <w:p w14:paraId="6B188B58" w14:textId="77777777" w:rsidR="007F6493" w:rsidRDefault="007F6493" w:rsidP="007F6493">
      <w:pPr>
        <w:ind w:firstLine="360"/>
        <w:rPr>
          <w:rFonts w:ascii="Times New Roman" w:hAnsi="Times New Roman" w:cs="Times New Roman"/>
          <w:sz w:val="24"/>
          <w:lang w:eastAsia="zh-CN"/>
        </w:rPr>
      </w:pPr>
    </w:p>
    <w:p w14:paraId="27A69AA4" w14:textId="77777777" w:rsidR="00EF11BC" w:rsidRPr="008658B9" w:rsidRDefault="002014AA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Puma </w:t>
      </w:r>
      <w:r w:rsidR="001F475F">
        <w:rPr>
          <w:rFonts w:ascii="Times New Roman" w:hAnsi="Times New Roman" w:cs="Times New Roman" w:hint="eastAsia"/>
          <w:sz w:val="24"/>
          <w:lang w:eastAsia="zh-CN"/>
        </w:rPr>
        <w:t>MR3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is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 released as the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Puma </w:t>
      </w:r>
      <w:r w:rsidR="000E2265">
        <w:rPr>
          <w:rFonts w:ascii="Times New Roman" w:hAnsi="Times New Roman" w:cs="Times New Roman"/>
          <w:sz w:val="24"/>
          <w:lang w:eastAsia="zh-CN"/>
        </w:rPr>
        <w:t>Third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 Maintenance Release to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support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 </w:t>
      </w:r>
      <w:r w:rsidR="00B8638F">
        <w:rPr>
          <w:rFonts w:ascii="Times New Roman" w:hAnsi="Times New Roman" w:cs="Times New Roman"/>
          <w:sz w:val="24"/>
          <w:lang w:eastAsia="zh-CN"/>
        </w:rPr>
        <w:t>new infrastructure Windows Server 2016 and database performance improvement</w:t>
      </w:r>
      <w:r w:rsidRPr="008658B9">
        <w:rPr>
          <w:rFonts w:ascii="Times New Roman" w:hAnsi="Times New Roman" w:cs="Times New Roman"/>
          <w:sz w:val="24"/>
          <w:lang w:eastAsia="zh-CN"/>
        </w:rPr>
        <w:t>,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 also 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address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enhancements from sites and </w:t>
      </w:r>
      <w:r w:rsidRPr="008658B9">
        <w:rPr>
          <w:rFonts w:ascii="Times New Roman" w:hAnsi="Times New Roman" w:cs="Times New Roman"/>
          <w:sz w:val="24"/>
          <w:lang w:eastAsia="zh-CN"/>
        </w:rPr>
        <w:t>defects which have been identified as must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-</w:t>
      </w:r>
      <w:r w:rsidRPr="008658B9">
        <w:rPr>
          <w:rFonts w:ascii="Times New Roman" w:hAnsi="Times New Roman" w:cs="Times New Roman"/>
          <w:sz w:val="24"/>
          <w:lang w:eastAsia="zh-CN"/>
        </w:rPr>
        <w:t>be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-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fixed in this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release</w:t>
      </w:r>
      <w:r w:rsidRPr="008658B9">
        <w:rPr>
          <w:rFonts w:ascii="Times New Roman" w:hAnsi="Times New Roman" w:cs="Times New Roman"/>
          <w:sz w:val="24"/>
          <w:lang w:eastAsia="zh-CN"/>
        </w:rPr>
        <w:t xml:space="preserve"> by DRC</w:t>
      </w:r>
      <w:r w:rsidR="00765151">
        <w:rPr>
          <w:rFonts w:ascii="Times New Roman" w:hAnsi="Times New Roman" w:cs="Times New Roman" w:hint="eastAsia"/>
          <w:sz w:val="24"/>
          <w:lang w:eastAsia="zh-CN"/>
        </w:rPr>
        <w:t>.</w:t>
      </w:r>
    </w:p>
    <w:p w14:paraId="3D87602B" w14:textId="77777777" w:rsidR="00EF11BC" w:rsidRDefault="002014AA" w:rsidP="00EF11BC">
      <w:pPr>
        <w:ind w:firstLine="360"/>
        <w:rPr>
          <w:rFonts w:ascii="Times New Roman" w:hAnsi="Times New Roman" w:cs="Times New Roman"/>
          <w:sz w:val="24"/>
          <w:lang w:eastAsia="zh-CN"/>
        </w:rPr>
      </w:pPr>
      <w:r>
        <w:rPr>
          <w:rFonts w:ascii="Times New Roman" w:hAnsi="Times New Roman" w:cs="Times New Roman" w:hint="eastAsia"/>
          <w:sz w:val="24"/>
          <w:lang w:eastAsia="zh-CN"/>
        </w:rPr>
        <w:t xml:space="preserve">The PUMA </w:t>
      </w:r>
      <w:r w:rsidR="001F475F">
        <w:rPr>
          <w:rFonts w:ascii="Times New Roman" w:hAnsi="Times New Roman" w:cs="Times New Roman" w:hint="eastAsia"/>
          <w:sz w:val="24"/>
          <w:lang w:eastAsia="zh-CN"/>
        </w:rPr>
        <w:t>MR3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lang w:eastAsia="zh-CN"/>
        </w:rPr>
        <w:t>performance</w:t>
      </w:r>
      <w:r>
        <w:rPr>
          <w:rFonts w:ascii="Times New Roman" w:hAnsi="Times New Roman" w:cs="Times New Roman" w:hint="eastAsia"/>
          <w:sz w:val="24"/>
          <w:lang w:eastAsia="zh-CN"/>
        </w:rPr>
        <w:t xml:space="preserve"> testing will focus on the Print Server of Kiosk (PS) </w:t>
      </w:r>
      <w:r w:rsidR="008658B9">
        <w:rPr>
          <w:rFonts w:ascii="Times New Roman" w:hAnsi="Times New Roman" w:cs="Times New Roman" w:hint="eastAsia"/>
          <w:sz w:val="24"/>
          <w:lang w:eastAsia="zh-CN"/>
        </w:rPr>
        <w:t>.</w:t>
      </w:r>
      <w:r w:rsidR="009A58BE">
        <w:rPr>
          <w:rFonts w:ascii="Times New Roman" w:hAnsi="Times New Roman" w:cs="Times New Roman" w:hint="eastAsia"/>
          <w:sz w:val="24"/>
          <w:lang w:eastAsia="zh-CN"/>
        </w:rPr>
        <w:t xml:space="preserve">We should confirm the performance of system will meet the requirement and real work environments. </w:t>
      </w:r>
    </w:p>
    <w:p w14:paraId="0D811C41" w14:textId="77777777" w:rsidR="00827D27" w:rsidRPr="001E36C0" w:rsidRDefault="00827D27" w:rsidP="00827D27">
      <w:pPr>
        <w:pStyle w:val="Heading1"/>
        <w:rPr>
          <w:lang w:eastAsia="zh-CN"/>
        </w:rPr>
      </w:pPr>
      <w:bookmarkStart w:id="10" w:name="_Toc198452469"/>
      <w:bookmarkStart w:id="11" w:name="_Toc4770439"/>
      <w:r>
        <w:t>Test Environment</w:t>
      </w:r>
      <w:bookmarkEnd w:id="10"/>
      <w:bookmarkEnd w:id="11"/>
    </w:p>
    <w:p w14:paraId="2D2599CB" w14:textId="77777777" w:rsidR="00CD04FC" w:rsidRPr="00CD04FC" w:rsidRDefault="0052038C" w:rsidP="00CD04FC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/>
          <w:bCs/>
          <w:iCs/>
          <w:sz w:val="24"/>
          <w:lang w:eastAsia="zh-CN"/>
        </w:rPr>
        <w:t xml:space="preserve">The performance test will be implemented on Windows Server 2008. </w:t>
      </w:r>
      <w:r w:rsidR="00827D27"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The detailed hardware configurations of all servers are described </w:t>
      </w:r>
      <w:r w:rsidR="001E36C0" w:rsidRPr="004D6FE2">
        <w:rPr>
          <w:rFonts w:ascii="Times New Roman" w:hAnsi="Times New Roman" w:cs="Times New Roman"/>
          <w:bCs/>
          <w:iCs/>
          <w:sz w:val="24"/>
          <w:lang w:eastAsia="zh-CN"/>
        </w:rPr>
        <w:t>as follow:</w:t>
      </w:r>
    </w:p>
    <w:p w14:paraId="1689D2B8" w14:textId="77777777" w:rsidR="00CD04FC" w:rsidRDefault="00CD04FC" w:rsidP="00827D27">
      <w:pPr>
        <w:jc w:val="center"/>
        <w:rPr>
          <w:lang w:eastAsia="zh-CN"/>
        </w:rPr>
      </w:pPr>
    </w:p>
    <w:p w14:paraId="4065ABBE" w14:textId="77777777" w:rsidR="00CD04FC" w:rsidRDefault="00CD04FC" w:rsidP="00827D27">
      <w:pPr>
        <w:jc w:val="center"/>
        <w:rPr>
          <w:lang w:eastAsia="zh-CN"/>
        </w:rPr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1620"/>
        <w:gridCol w:w="1071"/>
        <w:gridCol w:w="944"/>
        <w:gridCol w:w="1675"/>
        <w:gridCol w:w="1350"/>
      </w:tblGrid>
      <w:tr w:rsidR="00F477EC" w14:paraId="0380D5D4" w14:textId="77777777" w:rsidTr="00F477EC">
        <w:trPr>
          <w:trHeight w:val="380"/>
        </w:trPr>
        <w:tc>
          <w:tcPr>
            <w:tcW w:w="1638" w:type="dxa"/>
            <w:vAlign w:val="center"/>
          </w:tcPr>
          <w:p w14:paraId="177A7C21" w14:textId="77777777" w:rsidR="00F477EC" w:rsidRDefault="00F477EC" w:rsidP="00551EB5">
            <w:pPr>
              <w:rPr>
                <w:b/>
              </w:rPr>
            </w:pPr>
            <w:r>
              <w:rPr>
                <w:b/>
              </w:rPr>
              <w:t>Computer name</w:t>
            </w:r>
          </w:p>
        </w:tc>
        <w:tc>
          <w:tcPr>
            <w:tcW w:w="1620" w:type="dxa"/>
            <w:vAlign w:val="center"/>
          </w:tcPr>
          <w:p w14:paraId="50F8CB3D" w14:textId="77777777" w:rsidR="00F477EC" w:rsidRDefault="00F477EC" w:rsidP="00551EB5">
            <w:pPr>
              <w:rPr>
                <w:b/>
              </w:rPr>
            </w:pPr>
            <w:r>
              <w:rPr>
                <w:b/>
              </w:rPr>
              <w:t xml:space="preserve">CPU </w:t>
            </w:r>
          </w:p>
        </w:tc>
        <w:tc>
          <w:tcPr>
            <w:tcW w:w="1071" w:type="dxa"/>
            <w:vAlign w:val="center"/>
          </w:tcPr>
          <w:p w14:paraId="7399C769" w14:textId="77777777" w:rsidR="00F477EC" w:rsidRDefault="00F477EC" w:rsidP="00551EB5">
            <w:pPr>
              <w:rPr>
                <w:b/>
              </w:rPr>
            </w:pPr>
            <w:r>
              <w:rPr>
                <w:b/>
              </w:rPr>
              <w:t>Memory</w:t>
            </w:r>
          </w:p>
        </w:tc>
        <w:tc>
          <w:tcPr>
            <w:tcW w:w="944" w:type="dxa"/>
            <w:vAlign w:val="center"/>
          </w:tcPr>
          <w:p w14:paraId="6D8408B1" w14:textId="77777777" w:rsidR="00F477EC" w:rsidRDefault="00F477EC" w:rsidP="00551EB5">
            <w:pPr>
              <w:rPr>
                <w:b/>
              </w:rPr>
            </w:pPr>
            <w:r>
              <w:rPr>
                <w:b/>
              </w:rPr>
              <w:t>HD</w:t>
            </w:r>
          </w:p>
        </w:tc>
        <w:tc>
          <w:tcPr>
            <w:tcW w:w="1675" w:type="dxa"/>
            <w:vAlign w:val="center"/>
          </w:tcPr>
          <w:p w14:paraId="7D4E70BF" w14:textId="77777777" w:rsidR="00F477EC" w:rsidRDefault="00F477EC" w:rsidP="00551EB5">
            <w:pPr>
              <w:rPr>
                <w:b/>
              </w:rPr>
            </w:pPr>
            <w:r>
              <w:rPr>
                <w:b/>
              </w:rPr>
              <w:t>OS</w:t>
            </w:r>
          </w:p>
        </w:tc>
        <w:tc>
          <w:tcPr>
            <w:tcW w:w="1350" w:type="dxa"/>
            <w:vAlign w:val="center"/>
          </w:tcPr>
          <w:p w14:paraId="454858BB" w14:textId="77777777" w:rsidR="00F477EC" w:rsidRDefault="00F477EC" w:rsidP="00551EB5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Database</w:t>
            </w:r>
          </w:p>
        </w:tc>
      </w:tr>
      <w:tr w:rsidR="00F477EC" w:rsidRPr="009A58BE" w14:paraId="52A8E8BC" w14:textId="77777777" w:rsidTr="00F477EC">
        <w:tc>
          <w:tcPr>
            <w:tcW w:w="1638" w:type="dxa"/>
          </w:tcPr>
          <w:p w14:paraId="0097DBF8" w14:textId="77777777" w:rsidR="00F477EC" w:rsidRPr="002A2C29" w:rsidRDefault="00F477EC" w:rsidP="00EC2B60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2A2C29">
              <w:rPr>
                <w:rFonts w:ascii="Times New Roman" w:hAnsi="Times New Roman"/>
                <w:color w:val="0070C0"/>
                <w:lang w:eastAsia="zh-CN"/>
              </w:rPr>
              <w:t>PS Server</w:t>
            </w:r>
            <w:r w:rsidRPr="002A2C29">
              <w:rPr>
                <w:rFonts w:ascii="Times New Roman" w:hAnsi="Times New Roman" w:hint="eastAsia"/>
                <w:color w:val="0070C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main</w:t>
            </w:r>
          </w:p>
        </w:tc>
        <w:tc>
          <w:tcPr>
            <w:tcW w:w="1620" w:type="dxa"/>
          </w:tcPr>
          <w:p w14:paraId="5CDE642D" w14:textId="77777777" w:rsidR="00F477EC" w:rsidRPr="009A58BE" w:rsidRDefault="00F477EC" w:rsidP="00D7606A">
            <w:pPr>
              <w:rPr>
                <w:color w:val="0070C0"/>
                <w:lang w:eastAsia="zh-CN"/>
              </w:rPr>
            </w:pPr>
            <w:r>
              <w:rPr>
                <w:rFonts w:ascii="Times New Roman" w:hAnsi="Times New Roman"/>
                <w:color w:val="0070C0"/>
                <w:lang w:eastAsia="zh-CN"/>
              </w:rPr>
              <w:t>I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nterl(R) Xeon</w:t>
            </w:r>
            <w:r>
              <w:rPr>
                <w:rFonts w:ascii="Times New Roman" w:hAnsi="Times New Roman"/>
                <w:color w:val="0070C0"/>
                <w:lang w:eastAsia="zh-CN"/>
              </w:rPr>
              <w:t>®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 xml:space="preserve"> CPU Bronze 3104 @ 1.70 * 6</w:t>
            </w:r>
          </w:p>
        </w:tc>
        <w:tc>
          <w:tcPr>
            <w:tcW w:w="1071" w:type="dxa"/>
          </w:tcPr>
          <w:p w14:paraId="5AB5FD32" w14:textId="77777777" w:rsidR="00F477EC" w:rsidRPr="009A58BE" w:rsidRDefault="00F477EC" w:rsidP="00551EB5">
            <w:pPr>
              <w:rPr>
                <w:color w:val="0070C0"/>
              </w:rPr>
            </w:pPr>
            <w:r>
              <w:rPr>
                <w:rFonts w:ascii="Times New Roman" w:hAnsi="Times New Roman" w:hint="eastAsia"/>
                <w:color w:val="0070C0"/>
                <w:lang w:eastAsia="zh-CN"/>
              </w:rPr>
              <w:t>16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>GB</w:t>
            </w:r>
          </w:p>
        </w:tc>
        <w:tc>
          <w:tcPr>
            <w:tcW w:w="944" w:type="dxa"/>
          </w:tcPr>
          <w:p w14:paraId="12BF4D38" w14:textId="77777777" w:rsidR="00F477EC" w:rsidRPr="009A58BE" w:rsidRDefault="00F477EC" w:rsidP="00551EB5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1TB</w:t>
            </w:r>
          </w:p>
        </w:tc>
        <w:tc>
          <w:tcPr>
            <w:tcW w:w="1675" w:type="dxa"/>
          </w:tcPr>
          <w:p w14:paraId="50021FF4" w14:textId="77777777" w:rsidR="00F477EC" w:rsidRDefault="00F477EC" w:rsidP="00551EB5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Win</w:t>
            </w: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dows 20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>12 R2  64bit</w:t>
            </w:r>
          </w:p>
          <w:p w14:paraId="7C90BFD5" w14:textId="77777777" w:rsidR="00F477EC" w:rsidRPr="009A58BE" w:rsidRDefault="00F477EC" w:rsidP="00551EB5">
            <w:pPr>
              <w:rPr>
                <w:color w:val="0070C0"/>
                <w:lang w:eastAsia="zh-CN"/>
              </w:rPr>
            </w:pPr>
          </w:p>
        </w:tc>
        <w:tc>
          <w:tcPr>
            <w:tcW w:w="1350" w:type="dxa"/>
          </w:tcPr>
          <w:p w14:paraId="581C59AB" w14:textId="77777777" w:rsidR="00F477EC" w:rsidRPr="002A2C29" w:rsidRDefault="00F477EC" w:rsidP="00551EB5">
            <w:pPr>
              <w:rPr>
                <w:rFonts w:ascii="Times New Roman" w:hAnsi="Times New Roman"/>
                <w:color w:val="0070C0"/>
                <w:lang w:eastAsia="zh-CN"/>
              </w:rPr>
            </w:pPr>
          </w:p>
        </w:tc>
      </w:tr>
      <w:tr w:rsidR="00F477EC" w:rsidRPr="009A58BE" w14:paraId="77B76F21" w14:textId="77777777" w:rsidTr="00F477EC">
        <w:tc>
          <w:tcPr>
            <w:tcW w:w="1638" w:type="dxa"/>
          </w:tcPr>
          <w:p w14:paraId="34F5588D" w14:textId="77777777" w:rsidR="00F477EC" w:rsidRPr="002A2C29" w:rsidRDefault="00F477EC" w:rsidP="00EC2B60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2A2C29">
              <w:rPr>
                <w:rFonts w:ascii="Times New Roman" w:hAnsi="Times New Roman"/>
                <w:color w:val="0070C0"/>
                <w:lang w:eastAsia="zh-CN"/>
              </w:rPr>
              <w:t>PS Server</w:t>
            </w:r>
            <w:r w:rsidRPr="002A2C29">
              <w:rPr>
                <w:rFonts w:ascii="Times New Roman" w:hAnsi="Times New Roman" w:hint="eastAsia"/>
                <w:color w:val="0070C0"/>
                <w:lang w:eastAsia="zh-CN"/>
              </w:rPr>
              <w:t xml:space="preserve"> 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virtual server</w:t>
            </w:r>
          </w:p>
        </w:tc>
        <w:tc>
          <w:tcPr>
            <w:tcW w:w="1620" w:type="dxa"/>
          </w:tcPr>
          <w:p w14:paraId="4352F469" w14:textId="77777777" w:rsidR="00F477EC" w:rsidRPr="009A58BE" w:rsidRDefault="00F477EC" w:rsidP="007F5155">
            <w:pPr>
              <w:rPr>
                <w:color w:val="0070C0"/>
                <w:lang w:eastAsia="zh-CN"/>
              </w:rPr>
            </w:pPr>
            <w:r>
              <w:rPr>
                <w:rFonts w:ascii="Times New Roman" w:hAnsi="Times New Roman"/>
                <w:color w:val="0070C0"/>
                <w:lang w:eastAsia="zh-CN"/>
              </w:rPr>
              <w:t>I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nterl(R) Xeon</w:t>
            </w:r>
            <w:r>
              <w:rPr>
                <w:rFonts w:ascii="Times New Roman" w:hAnsi="Times New Roman"/>
                <w:color w:val="0070C0"/>
                <w:lang w:eastAsia="zh-CN"/>
              </w:rPr>
              <w:t>®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 xml:space="preserve"> CPU Bronze 3104 @ 1.70 * 6</w:t>
            </w:r>
          </w:p>
        </w:tc>
        <w:tc>
          <w:tcPr>
            <w:tcW w:w="1071" w:type="dxa"/>
          </w:tcPr>
          <w:p w14:paraId="60773C28" w14:textId="77777777" w:rsidR="00F477EC" w:rsidRPr="009A58BE" w:rsidRDefault="00F477EC" w:rsidP="00551EB5">
            <w:pPr>
              <w:rPr>
                <w:color w:val="0070C0"/>
              </w:rPr>
            </w:pPr>
            <w:r>
              <w:rPr>
                <w:rFonts w:ascii="Times New Roman" w:hAnsi="Times New Roman" w:hint="eastAsia"/>
                <w:color w:val="0070C0"/>
                <w:lang w:eastAsia="zh-CN"/>
              </w:rPr>
              <w:t>12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>GB</w:t>
            </w:r>
          </w:p>
        </w:tc>
        <w:tc>
          <w:tcPr>
            <w:tcW w:w="944" w:type="dxa"/>
          </w:tcPr>
          <w:p w14:paraId="594BA678" w14:textId="77777777" w:rsidR="00F477EC" w:rsidRPr="009A58BE" w:rsidRDefault="00F477EC" w:rsidP="00551EB5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1TB</w:t>
            </w:r>
          </w:p>
        </w:tc>
        <w:tc>
          <w:tcPr>
            <w:tcW w:w="1675" w:type="dxa"/>
          </w:tcPr>
          <w:p w14:paraId="463E1E90" w14:textId="77777777" w:rsidR="00F477EC" w:rsidRPr="009A58BE" w:rsidRDefault="00F477EC" w:rsidP="00551EB5">
            <w:pPr>
              <w:rPr>
                <w:color w:val="0070C0"/>
                <w:lang w:eastAsia="zh-CN"/>
              </w:rPr>
            </w:pPr>
            <w:r w:rsidRPr="009A58BE">
              <w:rPr>
                <w:rFonts w:ascii="Times New Roman" w:hAnsi="Times New Roman"/>
                <w:color w:val="0070C0"/>
                <w:lang w:eastAsia="zh-CN"/>
              </w:rPr>
              <w:t>Win</w:t>
            </w:r>
            <w:r w:rsidRPr="009A58BE">
              <w:rPr>
                <w:rFonts w:ascii="Times New Roman" w:hAnsi="Times New Roman" w:hint="eastAsia"/>
                <w:color w:val="0070C0"/>
                <w:lang w:eastAsia="zh-CN"/>
              </w:rPr>
              <w:t>dows 20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08</w:t>
            </w:r>
            <w:r w:rsidRPr="009A58BE">
              <w:rPr>
                <w:rFonts w:ascii="Times New Roman" w:hAnsi="Times New Roman"/>
                <w:color w:val="0070C0"/>
                <w:lang w:eastAsia="zh-CN"/>
              </w:rPr>
              <w:t xml:space="preserve"> R2  64bit</w:t>
            </w:r>
          </w:p>
        </w:tc>
        <w:tc>
          <w:tcPr>
            <w:tcW w:w="1350" w:type="dxa"/>
          </w:tcPr>
          <w:p w14:paraId="58275367" w14:textId="77777777" w:rsidR="00F477EC" w:rsidRPr="002A2C29" w:rsidRDefault="00F477EC" w:rsidP="00F477EC">
            <w:pPr>
              <w:rPr>
                <w:rFonts w:ascii="Times New Roman" w:hAnsi="Times New Roman"/>
                <w:color w:val="0070C0"/>
                <w:lang w:eastAsia="zh-CN"/>
              </w:rPr>
            </w:pPr>
            <w:r w:rsidRPr="002A2C29">
              <w:rPr>
                <w:rFonts w:ascii="Times New Roman" w:hAnsi="Times New Roman" w:hint="eastAsia"/>
                <w:color w:val="0070C0"/>
                <w:lang w:eastAsia="zh-CN"/>
              </w:rPr>
              <w:t>SQL server Standard 2</w:t>
            </w:r>
            <w:r>
              <w:rPr>
                <w:rFonts w:ascii="Times New Roman" w:hAnsi="Times New Roman" w:hint="eastAsia"/>
                <w:color w:val="0070C0"/>
                <w:lang w:eastAsia="zh-CN"/>
              </w:rPr>
              <w:t>008</w:t>
            </w:r>
          </w:p>
        </w:tc>
      </w:tr>
    </w:tbl>
    <w:p w14:paraId="532F4796" w14:textId="77777777" w:rsidR="00CD04FC" w:rsidRDefault="00CD04FC" w:rsidP="00827D27">
      <w:pPr>
        <w:jc w:val="center"/>
        <w:rPr>
          <w:ins w:id="12" w:author="Hao  WANG" w:date="2019-08-05T10:18:00Z"/>
          <w:lang w:eastAsia="zh-CN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38"/>
        <w:gridCol w:w="1620"/>
        <w:gridCol w:w="1071"/>
        <w:gridCol w:w="944"/>
        <w:gridCol w:w="1675"/>
        <w:gridCol w:w="1350"/>
        <w:gridCol w:w="1350"/>
      </w:tblGrid>
      <w:tr w:rsidR="0070248D" w14:paraId="74DC06B1" w14:textId="77777777" w:rsidTr="0047282E">
        <w:trPr>
          <w:trHeight w:val="380"/>
          <w:ins w:id="13" w:author="Hao  WANG" w:date="2019-08-05T10:18:00Z"/>
        </w:trPr>
        <w:tc>
          <w:tcPr>
            <w:tcW w:w="1638" w:type="dxa"/>
            <w:vAlign w:val="center"/>
          </w:tcPr>
          <w:p w14:paraId="57DA3668" w14:textId="77777777" w:rsidR="0070248D" w:rsidRDefault="0070248D" w:rsidP="0047282E">
            <w:pPr>
              <w:rPr>
                <w:ins w:id="14" w:author="Hao  WANG" w:date="2019-08-05T10:18:00Z"/>
                <w:b/>
              </w:rPr>
            </w:pPr>
            <w:ins w:id="15" w:author="Hao  WANG" w:date="2019-08-05T10:18:00Z">
              <w:r>
                <w:rPr>
                  <w:b/>
                </w:rPr>
                <w:t>Computer name</w:t>
              </w:r>
            </w:ins>
          </w:p>
        </w:tc>
        <w:tc>
          <w:tcPr>
            <w:tcW w:w="1620" w:type="dxa"/>
            <w:vAlign w:val="center"/>
          </w:tcPr>
          <w:p w14:paraId="696629B7" w14:textId="77777777" w:rsidR="0070248D" w:rsidRDefault="0070248D" w:rsidP="0047282E">
            <w:pPr>
              <w:rPr>
                <w:ins w:id="16" w:author="Hao  WANG" w:date="2019-08-05T10:18:00Z"/>
                <w:b/>
              </w:rPr>
            </w:pPr>
            <w:ins w:id="17" w:author="Hao  WANG" w:date="2019-08-05T10:18:00Z">
              <w:r>
                <w:rPr>
                  <w:b/>
                </w:rPr>
                <w:t xml:space="preserve">CPU </w:t>
              </w:r>
            </w:ins>
          </w:p>
        </w:tc>
        <w:tc>
          <w:tcPr>
            <w:tcW w:w="1071" w:type="dxa"/>
            <w:vAlign w:val="center"/>
          </w:tcPr>
          <w:p w14:paraId="0F5B4DF1" w14:textId="77777777" w:rsidR="0070248D" w:rsidRDefault="0070248D" w:rsidP="0047282E">
            <w:pPr>
              <w:rPr>
                <w:ins w:id="18" w:author="Hao  WANG" w:date="2019-08-05T10:18:00Z"/>
                <w:b/>
              </w:rPr>
            </w:pPr>
            <w:ins w:id="19" w:author="Hao  WANG" w:date="2019-08-05T10:18:00Z">
              <w:r>
                <w:rPr>
                  <w:b/>
                </w:rPr>
                <w:t>Memory</w:t>
              </w:r>
            </w:ins>
          </w:p>
        </w:tc>
        <w:tc>
          <w:tcPr>
            <w:tcW w:w="944" w:type="dxa"/>
            <w:vAlign w:val="center"/>
          </w:tcPr>
          <w:p w14:paraId="3CC9BEB6" w14:textId="77777777" w:rsidR="0070248D" w:rsidRDefault="0070248D" w:rsidP="0047282E">
            <w:pPr>
              <w:rPr>
                <w:ins w:id="20" w:author="Hao  WANG" w:date="2019-08-05T10:18:00Z"/>
                <w:b/>
              </w:rPr>
            </w:pPr>
            <w:ins w:id="21" w:author="Hao  WANG" w:date="2019-08-05T10:18:00Z">
              <w:r>
                <w:rPr>
                  <w:b/>
                </w:rPr>
                <w:t>HD</w:t>
              </w:r>
            </w:ins>
          </w:p>
        </w:tc>
        <w:tc>
          <w:tcPr>
            <w:tcW w:w="1675" w:type="dxa"/>
            <w:vAlign w:val="center"/>
          </w:tcPr>
          <w:p w14:paraId="22A633BF" w14:textId="77777777" w:rsidR="0070248D" w:rsidRDefault="0070248D" w:rsidP="0047282E">
            <w:pPr>
              <w:rPr>
                <w:ins w:id="22" w:author="Hao  WANG" w:date="2019-08-05T10:18:00Z"/>
                <w:b/>
              </w:rPr>
            </w:pPr>
            <w:ins w:id="23" w:author="Hao  WANG" w:date="2019-08-05T10:18:00Z">
              <w:r>
                <w:rPr>
                  <w:b/>
                </w:rPr>
                <w:t>OS</w:t>
              </w:r>
            </w:ins>
          </w:p>
        </w:tc>
        <w:tc>
          <w:tcPr>
            <w:tcW w:w="1350" w:type="dxa"/>
            <w:vAlign w:val="center"/>
          </w:tcPr>
          <w:p w14:paraId="5D1BE1E1" w14:textId="77777777" w:rsidR="0070248D" w:rsidRDefault="0070248D" w:rsidP="0047282E">
            <w:pPr>
              <w:rPr>
                <w:ins w:id="24" w:author="Hao  WANG" w:date="2019-08-05T10:18:00Z"/>
                <w:b/>
              </w:rPr>
            </w:pPr>
            <w:ins w:id="25" w:author="Hao  WANG" w:date="2019-08-05T10:18:00Z">
              <w:r>
                <w:rPr>
                  <w:rFonts w:hint="eastAsia"/>
                  <w:b/>
                </w:rPr>
                <w:t>Other</w:t>
              </w:r>
            </w:ins>
          </w:p>
        </w:tc>
        <w:tc>
          <w:tcPr>
            <w:tcW w:w="1350" w:type="dxa"/>
            <w:vAlign w:val="center"/>
          </w:tcPr>
          <w:p w14:paraId="11B5571F" w14:textId="77777777" w:rsidR="0070248D" w:rsidRDefault="0070248D" w:rsidP="0047282E">
            <w:pPr>
              <w:rPr>
                <w:ins w:id="26" w:author="Hao  WANG" w:date="2019-08-05T10:18:00Z"/>
                <w:b/>
              </w:rPr>
            </w:pPr>
            <w:ins w:id="27" w:author="Hao  WANG" w:date="2019-08-05T10:18:00Z">
              <w:r>
                <w:rPr>
                  <w:b/>
                </w:rPr>
                <w:t>Comments</w:t>
              </w:r>
            </w:ins>
          </w:p>
        </w:tc>
      </w:tr>
      <w:tr w:rsidR="0070248D" w:rsidRPr="009A58BE" w14:paraId="0C2CB667" w14:textId="77777777" w:rsidTr="0047282E">
        <w:trPr>
          <w:ins w:id="28" w:author="Hao  WANG" w:date="2019-08-05T10:18:00Z"/>
        </w:trPr>
        <w:tc>
          <w:tcPr>
            <w:tcW w:w="1638" w:type="dxa"/>
          </w:tcPr>
          <w:p w14:paraId="37F9AA9D" w14:textId="77777777" w:rsidR="0070248D" w:rsidRPr="002A2C29" w:rsidRDefault="0070248D" w:rsidP="0047282E">
            <w:pPr>
              <w:rPr>
                <w:ins w:id="29" w:author="Hao  WANG" w:date="2019-08-05T10:18:00Z"/>
                <w:color w:val="0070C0"/>
              </w:rPr>
            </w:pPr>
            <w:ins w:id="30" w:author="Hao  WANG" w:date="2019-08-05T10:18:00Z">
              <w:r>
                <w:rPr>
                  <w:color w:val="0070C0"/>
                </w:rPr>
                <w:t>P</w:t>
              </w:r>
              <w:r>
                <w:rPr>
                  <w:rFonts w:eastAsiaTheme="minorEastAsia" w:hint="eastAsia"/>
                  <w:color w:val="0070C0"/>
                </w:rPr>
                <w:t>UMA</w:t>
              </w:r>
              <w:r w:rsidRPr="002A2C29">
                <w:rPr>
                  <w:color w:val="0070C0"/>
                </w:rPr>
                <w:t xml:space="preserve"> </w:t>
              </w:r>
              <w:r>
                <w:rPr>
                  <w:rFonts w:eastAsiaTheme="minorEastAsia" w:hint="eastAsia"/>
                  <w:color w:val="0070C0"/>
                </w:rPr>
                <w:t xml:space="preserve">Main </w:t>
              </w:r>
              <w:r w:rsidRPr="002A2C29">
                <w:rPr>
                  <w:color w:val="0070C0"/>
                </w:rPr>
                <w:t>Server</w:t>
              </w:r>
            </w:ins>
          </w:p>
        </w:tc>
        <w:tc>
          <w:tcPr>
            <w:tcW w:w="1620" w:type="dxa"/>
          </w:tcPr>
          <w:p w14:paraId="00131BAF" w14:textId="77777777" w:rsidR="0070248D" w:rsidRPr="009A58BE" w:rsidRDefault="0070248D" w:rsidP="0047282E">
            <w:pPr>
              <w:rPr>
                <w:ins w:id="31" w:author="Hao  WANG" w:date="2019-08-05T10:18:00Z"/>
                <w:color w:val="0070C0"/>
              </w:rPr>
            </w:pPr>
            <w:ins w:id="32" w:author="Hao  WANG" w:date="2019-08-05T10:18:00Z">
              <w:r>
                <w:rPr>
                  <w:color w:val="0070C0"/>
                </w:rPr>
                <w:t>Intel</w:t>
              </w:r>
              <w:r>
                <w:rPr>
                  <w:rFonts w:hint="eastAsia"/>
                  <w:color w:val="0070C0"/>
                </w:rPr>
                <w:t>(R) Xeon</w:t>
              </w:r>
              <w:r>
                <w:rPr>
                  <w:color w:val="0070C0"/>
                </w:rPr>
                <w:t>®</w:t>
              </w:r>
              <w:r>
                <w:rPr>
                  <w:rFonts w:hint="eastAsia"/>
                  <w:color w:val="0070C0"/>
                </w:rPr>
                <w:t xml:space="preserve"> </w:t>
              </w:r>
              <w:r>
                <w:rPr>
                  <w:rFonts w:eastAsiaTheme="minorEastAsia" w:hint="eastAsia"/>
                  <w:color w:val="0070C0"/>
                </w:rPr>
                <w:t xml:space="preserve">Bronze </w:t>
              </w:r>
              <w:r>
                <w:rPr>
                  <w:rFonts w:hint="eastAsia"/>
                  <w:color w:val="0070C0"/>
                </w:rPr>
                <w:t xml:space="preserve">CPU </w:t>
              </w:r>
              <w:r>
                <w:rPr>
                  <w:rFonts w:eastAsiaTheme="minorEastAsia" w:hint="eastAsia"/>
                  <w:color w:val="0070C0"/>
                </w:rPr>
                <w:t>3140</w:t>
              </w:r>
              <w:r>
                <w:rPr>
                  <w:rFonts w:hint="eastAsia"/>
                  <w:color w:val="0070C0"/>
                </w:rPr>
                <w:t xml:space="preserve"> @ 1.</w:t>
              </w:r>
              <w:r>
                <w:rPr>
                  <w:rFonts w:eastAsiaTheme="minorEastAsia" w:hint="eastAsia"/>
                  <w:color w:val="0070C0"/>
                </w:rPr>
                <w:t>7</w:t>
              </w:r>
              <w:r>
                <w:rPr>
                  <w:rFonts w:hint="eastAsia"/>
                  <w:color w:val="0070C0"/>
                </w:rPr>
                <w:t>0 * 6</w:t>
              </w:r>
            </w:ins>
          </w:p>
        </w:tc>
        <w:tc>
          <w:tcPr>
            <w:tcW w:w="1071" w:type="dxa"/>
          </w:tcPr>
          <w:p w14:paraId="7819C976" w14:textId="77777777" w:rsidR="0070248D" w:rsidRPr="009A58BE" w:rsidRDefault="0070248D" w:rsidP="0047282E">
            <w:pPr>
              <w:rPr>
                <w:ins w:id="33" w:author="Hao  WANG" w:date="2019-08-05T10:18:00Z"/>
                <w:color w:val="0070C0"/>
              </w:rPr>
            </w:pPr>
            <w:ins w:id="34" w:author="Hao  WANG" w:date="2019-08-05T10:18:00Z">
              <w:r>
                <w:rPr>
                  <w:rFonts w:hint="eastAsia"/>
                  <w:color w:val="0070C0"/>
                </w:rPr>
                <w:t>1</w:t>
              </w:r>
              <w:r>
                <w:rPr>
                  <w:color w:val="0070C0"/>
                </w:rPr>
                <w:t>6</w:t>
              </w:r>
              <w:r w:rsidRPr="009A58BE">
                <w:rPr>
                  <w:color w:val="0070C0"/>
                </w:rPr>
                <w:t>GB</w:t>
              </w:r>
            </w:ins>
          </w:p>
        </w:tc>
        <w:tc>
          <w:tcPr>
            <w:tcW w:w="944" w:type="dxa"/>
          </w:tcPr>
          <w:p w14:paraId="10529940" w14:textId="77777777" w:rsidR="0070248D" w:rsidRPr="00EC3BA1" w:rsidRDefault="0070248D" w:rsidP="0047282E">
            <w:pPr>
              <w:rPr>
                <w:ins w:id="35" w:author="Hao  WANG" w:date="2019-08-05T10:18:00Z"/>
                <w:rFonts w:eastAsiaTheme="minorEastAsia"/>
                <w:color w:val="0070C0"/>
              </w:rPr>
            </w:pPr>
            <w:ins w:id="36" w:author="Hao  WANG" w:date="2019-08-05T10:18:00Z">
              <w:r>
                <w:rPr>
                  <w:rFonts w:eastAsiaTheme="minorEastAsia" w:hint="eastAsia"/>
                  <w:color w:val="0070C0"/>
                </w:rPr>
                <w:t>300GB</w:t>
              </w:r>
            </w:ins>
          </w:p>
        </w:tc>
        <w:tc>
          <w:tcPr>
            <w:tcW w:w="1675" w:type="dxa"/>
          </w:tcPr>
          <w:p w14:paraId="4BCDE439" w14:textId="77777777" w:rsidR="0070248D" w:rsidRPr="009A58BE" w:rsidRDefault="0070248D" w:rsidP="0047282E">
            <w:pPr>
              <w:rPr>
                <w:ins w:id="37" w:author="Hao  WANG" w:date="2019-08-05T10:18:00Z"/>
                <w:color w:val="0070C0"/>
              </w:rPr>
            </w:pPr>
            <w:ins w:id="38" w:author="Hao  WANG" w:date="2019-08-05T10:18:00Z">
              <w:r w:rsidRPr="009A58BE">
                <w:rPr>
                  <w:color w:val="0070C0"/>
                </w:rPr>
                <w:t>Win</w:t>
              </w:r>
              <w:r w:rsidRPr="009A58BE">
                <w:rPr>
                  <w:rFonts w:hint="eastAsia"/>
                  <w:color w:val="0070C0"/>
                </w:rPr>
                <w:t>dows 20</w:t>
              </w:r>
              <w:r>
                <w:rPr>
                  <w:rFonts w:eastAsiaTheme="minorEastAsia" w:hint="eastAsia"/>
                  <w:color w:val="0070C0"/>
                </w:rPr>
                <w:t>12</w:t>
              </w:r>
              <w:r w:rsidRPr="009A58BE">
                <w:rPr>
                  <w:color w:val="0070C0"/>
                </w:rPr>
                <w:t xml:space="preserve"> R2  64bit</w:t>
              </w:r>
            </w:ins>
          </w:p>
        </w:tc>
        <w:tc>
          <w:tcPr>
            <w:tcW w:w="1350" w:type="dxa"/>
          </w:tcPr>
          <w:p w14:paraId="34B92C7C" w14:textId="77777777" w:rsidR="0070248D" w:rsidRPr="002A2C29" w:rsidRDefault="0070248D" w:rsidP="0047282E">
            <w:pPr>
              <w:rPr>
                <w:ins w:id="39" w:author="Hao  WANG" w:date="2019-08-05T10:18:00Z"/>
                <w:color w:val="0070C0"/>
              </w:rPr>
            </w:pPr>
          </w:p>
        </w:tc>
        <w:tc>
          <w:tcPr>
            <w:tcW w:w="1350" w:type="dxa"/>
          </w:tcPr>
          <w:p w14:paraId="3EEC595A" w14:textId="77777777" w:rsidR="0070248D" w:rsidRPr="002A2C29" w:rsidRDefault="0070248D" w:rsidP="0047282E">
            <w:pPr>
              <w:rPr>
                <w:ins w:id="40" w:author="Hao  WANG" w:date="2019-08-05T10:18:00Z"/>
                <w:color w:val="0070C0"/>
              </w:rPr>
            </w:pPr>
          </w:p>
        </w:tc>
      </w:tr>
      <w:tr w:rsidR="0070248D" w:rsidRPr="009A58BE" w14:paraId="53BE3DA3" w14:textId="77777777" w:rsidTr="0047282E">
        <w:trPr>
          <w:ins w:id="41" w:author="Hao  WANG" w:date="2019-08-05T10:18:00Z"/>
        </w:trPr>
        <w:tc>
          <w:tcPr>
            <w:tcW w:w="1638" w:type="dxa"/>
          </w:tcPr>
          <w:p w14:paraId="2A5E45B1" w14:textId="77777777" w:rsidR="0070248D" w:rsidRDefault="0070248D" w:rsidP="0047282E">
            <w:pPr>
              <w:rPr>
                <w:ins w:id="42" w:author="Hao  WANG" w:date="2019-08-05T10:18:00Z"/>
                <w:color w:val="0070C0"/>
              </w:rPr>
            </w:pPr>
            <w:ins w:id="43" w:author="Hao  WANG" w:date="2019-08-05T10:18:00Z">
              <w:r>
                <w:rPr>
                  <w:color w:val="0070C0"/>
                </w:rPr>
                <w:t>P</w:t>
              </w:r>
              <w:r>
                <w:rPr>
                  <w:rFonts w:eastAsiaTheme="minorEastAsia" w:hint="eastAsia"/>
                  <w:color w:val="0070C0"/>
                </w:rPr>
                <w:t>UMA</w:t>
              </w:r>
              <w:r w:rsidRPr="002A2C29">
                <w:rPr>
                  <w:color w:val="0070C0"/>
                </w:rPr>
                <w:t xml:space="preserve"> </w:t>
              </w:r>
              <w:r>
                <w:rPr>
                  <w:rFonts w:eastAsiaTheme="minorEastAsia" w:hint="eastAsia"/>
                  <w:color w:val="0070C0"/>
                </w:rPr>
                <w:t xml:space="preserve">Store </w:t>
              </w:r>
              <w:r w:rsidRPr="002A2C29">
                <w:rPr>
                  <w:color w:val="0070C0"/>
                </w:rPr>
                <w:t>Server</w:t>
              </w:r>
            </w:ins>
          </w:p>
        </w:tc>
        <w:tc>
          <w:tcPr>
            <w:tcW w:w="1620" w:type="dxa"/>
          </w:tcPr>
          <w:p w14:paraId="7DA45A95" w14:textId="77777777" w:rsidR="0070248D" w:rsidRPr="009A58BE" w:rsidRDefault="0070248D" w:rsidP="0047282E">
            <w:pPr>
              <w:rPr>
                <w:ins w:id="44" w:author="Hao  WANG" w:date="2019-08-05T10:18:00Z"/>
                <w:color w:val="0070C0"/>
              </w:rPr>
            </w:pPr>
            <w:ins w:id="45" w:author="Hao  WANG" w:date="2019-08-05T10:18:00Z">
              <w:r>
                <w:rPr>
                  <w:color w:val="0070C0"/>
                </w:rPr>
                <w:t>Intel</w:t>
              </w:r>
              <w:r>
                <w:rPr>
                  <w:rFonts w:hint="eastAsia"/>
                  <w:color w:val="0070C0"/>
                </w:rPr>
                <w:t>(R) Xeon</w:t>
              </w:r>
              <w:r>
                <w:rPr>
                  <w:color w:val="0070C0"/>
                </w:rPr>
                <w:t>®</w:t>
              </w:r>
              <w:r>
                <w:rPr>
                  <w:rFonts w:hint="eastAsia"/>
                  <w:color w:val="0070C0"/>
                </w:rPr>
                <w:t xml:space="preserve"> </w:t>
              </w:r>
              <w:r>
                <w:rPr>
                  <w:rFonts w:eastAsiaTheme="minorEastAsia" w:hint="eastAsia"/>
                  <w:color w:val="0070C0"/>
                </w:rPr>
                <w:t xml:space="preserve">Bronze </w:t>
              </w:r>
              <w:r>
                <w:rPr>
                  <w:rFonts w:hint="eastAsia"/>
                  <w:color w:val="0070C0"/>
                </w:rPr>
                <w:t xml:space="preserve">CPU </w:t>
              </w:r>
              <w:r>
                <w:rPr>
                  <w:rFonts w:eastAsiaTheme="minorEastAsia" w:hint="eastAsia"/>
                  <w:color w:val="0070C0"/>
                </w:rPr>
                <w:t>3140</w:t>
              </w:r>
              <w:r>
                <w:rPr>
                  <w:rFonts w:hint="eastAsia"/>
                  <w:color w:val="0070C0"/>
                </w:rPr>
                <w:t xml:space="preserve"> @ 1.</w:t>
              </w:r>
              <w:r>
                <w:rPr>
                  <w:rFonts w:eastAsiaTheme="minorEastAsia" w:hint="eastAsia"/>
                  <w:color w:val="0070C0"/>
                </w:rPr>
                <w:t>7</w:t>
              </w:r>
              <w:r>
                <w:rPr>
                  <w:rFonts w:hint="eastAsia"/>
                  <w:color w:val="0070C0"/>
                </w:rPr>
                <w:t>0 * 6</w:t>
              </w:r>
            </w:ins>
          </w:p>
        </w:tc>
        <w:tc>
          <w:tcPr>
            <w:tcW w:w="1071" w:type="dxa"/>
          </w:tcPr>
          <w:p w14:paraId="25340AAE" w14:textId="77777777" w:rsidR="0070248D" w:rsidRPr="009A58BE" w:rsidRDefault="0070248D" w:rsidP="0047282E">
            <w:pPr>
              <w:rPr>
                <w:ins w:id="46" w:author="Hao  WANG" w:date="2019-08-05T10:18:00Z"/>
                <w:color w:val="0070C0"/>
              </w:rPr>
            </w:pPr>
            <w:ins w:id="47" w:author="Hao  WANG" w:date="2019-08-05T10:18:00Z">
              <w:r>
                <w:rPr>
                  <w:rFonts w:hint="eastAsia"/>
                  <w:color w:val="0070C0"/>
                </w:rPr>
                <w:t>1</w:t>
              </w:r>
              <w:r>
                <w:rPr>
                  <w:color w:val="0070C0"/>
                </w:rPr>
                <w:t>6</w:t>
              </w:r>
              <w:r w:rsidRPr="009A58BE">
                <w:rPr>
                  <w:color w:val="0070C0"/>
                </w:rPr>
                <w:t>GB</w:t>
              </w:r>
            </w:ins>
          </w:p>
        </w:tc>
        <w:tc>
          <w:tcPr>
            <w:tcW w:w="944" w:type="dxa"/>
          </w:tcPr>
          <w:p w14:paraId="588A7520" w14:textId="77777777" w:rsidR="0070248D" w:rsidRPr="00EC3BA1" w:rsidRDefault="0070248D" w:rsidP="0047282E">
            <w:pPr>
              <w:rPr>
                <w:ins w:id="48" w:author="Hao  WANG" w:date="2019-08-05T10:18:00Z"/>
                <w:rFonts w:eastAsiaTheme="minorEastAsia"/>
                <w:color w:val="0070C0"/>
              </w:rPr>
            </w:pPr>
            <w:ins w:id="49" w:author="Hao  WANG" w:date="2019-08-05T10:18:00Z">
              <w:r>
                <w:rPr>
                  <w:rFonts w:eastAsiaTheme="minorEastAsia" w:hint="eastAsia"/>
                  <w:color w:val="0070C0"/>
                </w:rPr>
                <w:t>8T</w:t>
              </w:r>
            </w:ins>
          </w:p>
        </w:tc>
        <w:tc>
          <w:tcPr>
            <w:tcW w:w="1675" w:type="dxa"/>
          </w:tcPr>
          <w:p w14:paraId="52BC2424" w14:textId="77777777" w:rsidR="0070248D" w:rsidRPr="009A58BE" w:rsidRDefault="0070248D" w:rsidP="0047282E">
            <w:pPr>
              <w:rPr>
                <w:ins w:id="50" w:author="Hao  WANG" w:date="2019-08-05T10:18:00Z"/>
                <w:color w:val="0070C0"/>
              </w:rPr>
            </w:pPr>
            <w:ins w:id="51" w:author="Hao  WANG" w:date="2019-08-05T10:18:00Z">
              <w:r w:rsidRPr="009A58BE">
                <w:rPr>
                  <w:color w:val="0070C0"/>
                </w:rPr>
                <w:t>Win</w:t>
              </w:r>
              <w:r w:rsidRPr="009A58BE">
                <w:rPr>
                  <w:rFonts w:hint="eastAsia"/>
                  <w:color w:val="0070C0"/>
                </w:rPr>
                <w:t>dows 20</w:t>
              </w:r>
              <w:r>
                <w:rPr>
                  <w:rFonts w:eastAsiaTheme="minorEastAsia" w:hint="eastAsia"/>
                  <w:color w:val="0070C0"/>
                </w:rPr>
                <w:t>12</w:t>
              </w:r>
              <w:r w:rsidRPr="009A58BE">
                <w:rPr>
                  <w:color w:val="0070C0"/>
                </w:rPr>
                <w:t xml:space="preserve"> R2  64bit</w:t>
              </w:r>
            </w:ins>
          </w:p>
        </w:tc>
        <w:tc>
          <w:tcPr>
            <w:tcW w:w="1350" w:type="dxa"/>
          </w:tcPr>
          <w:p w14:paraId="16C358EA" w14:textId="77777777" w:rsidR="0070248D" w:rsidRPr="002A2C29" w:rsidRDefault="0070248D" w:rsidP="0047282E">
            <w:pPr>
              <w:rPr>
                <w:ins w:id="52" w:author="Hao  WANG" w:date="2019-08-05T10:18:00Z"/>
                <w:color w:val="0070C0"/>
              </w:rPr>
            </w:pPr>
          </w:p>
        </w:tc>
        <w:tc>
          <w:tcPr>
            <w:tcW w:w="1350" w:type="dxa"/>
          </w:tcPr>
          <w:p w14:paraId="5F36C8B2" w14:textId="77777777" w:rsidR="0070248D" w:rsidRPr="002A2C29" w:rsidRDefault="0070248D" w:rsidP="0047282E">
            <w:pPr>
              <w:rPr>
                <w:ins w:id="53" w:author="Hao  WANG" w:date="2019-08-05T10:18:00Z"/>
                <w:color w:val="0070C0"/>
              </w:rPr>
            </w:pPr>
          </w:p>
        </w:tc>
      </w:tr>
      <w:tr w:rsidR="0070248D" w:rsidRPr="009A58BE" w14:paraId="13092EDE" w14:textId="77777777" w:rsidTr="0047282E">
        <w:trPr>
          <w:ins w:id="54" w:author="Hao  WANG" w:date="2019-08-05T10:18:00Z"/>
        </w:trPr>
        <w:tc>
          <w:tcPr>
            <w:tcW w:w="1638" w:type="dxa"/>
          </w:tcPr>
          <w:p w14:paraId="444F8269" w14:textId="77777777" w:rsidR="0070248D" w:rsidRPr="00EC3BA1" w:rsidRDefault="0070248D" w:rsidP="0047282E">
            <w:pPr>
              <w:rPr>
                <w:ins w:id="55" w:author="Hao  WANG" w:date="2019-08-05T10:18:00Z"/>
                <w:rFonts w:eastAsiaTheme="minorEastAsia"/>
                <w:color w:val="0070C0"/>
              </w:rPr>
            </w:pPr>
            <w:ins w:id="56" w:author="Hao  WANG" w:date="2019-08-05T10:18:00Z">
              <w:r>
                <w:rPr>
                  <w:rFonts w:eastAsiaTheme="minorEastAsia" w:hint="eastAsia"/>
                  <w:color w:val="0070C0"/>
                </w:rPr>
                <w:t xml:space="preserve">PUMA </w:t>
              </w:r>
              <w:r>
                <w:rPr>
                  <w:rFonts w:eastAsiaTheme="minorEastAsia"/>
                  <w:color w:val="0070C0"/>
                </w:rPr>
                <w:t>virtual</w:t>
              </w:r>
              <w:r>
                <w:rPr>
                  <w:rFonts w:eastAsiaTheme="minorEastAsia" w:hint="eastAsia"/>
                  <w:color w:val="0070C0"/>
                </w:rPr>
                <w:t xml:space="preserve"> server</w:t>
              </w:r>
            </w:ins>
          </w:p>
        </w:tc>
        <w:tc>
          <w:tcPr>
            <w:tcW w:w="1620" w:type="dxa"/>
          </w:tcPr>
          <w:p w14:paraId="394ADB13" w14:textId="77777777" w:rsidR="0070248D" w:rsidRPr="009A58BE" w:rsidRDefault="0070248D" w:rsidP="0047282E">
            <w:pPr>
              <w:rPr>
                <w:ins w:id="57" w:author="Hao  WANG" w:date="2019-08-05T10:18:00Z"/>
                <w:color w:val="0070C0"/>
              </w:rPr>
            </w:pPr>
            <w:ins w:id="58" w:author="Hao  WANG" w:date="2019-08-05T10:18:00Z">
              <w:r>
                <w:rPr>
                  <w:color w:val="0070C0"/>
                </w:rPr>
                <w:t>Intel</w:t>
              </w:r>
              <w:r>
                <w:rPr>
                  <w:rFonts w:hint="eastAsia"/>
                  <w:color w:val="0070C0"/>
                </w:rPr>
                <w:t>(R) Xeon</w:t>
              </w:r>
              <w:r>
                <w:rPr>
                  <w:color w:val="0070C0"/>
                </w:rPr>
                <w:t>®</w:t>
              </w:r>
              <w:r>
                <w:rPr>
                  <w:rFonts w:hint="eastAsia"/>
                  <w:color w:val="0070C0"/>
                </w:rPr>
                <w:t xml:space="preserve"> </w:t>
              </w:r>
              <w:r>
                <w:rPr>
                  <w:rFonts w:eastAsiaTheme="minorEastAsia" w:hint="eastAsia"/>
                  <w:color w:val="0070C0"/>
                </w:rPr>
                <w:t xml:space="preserve">Bronze </w:t>
              </w:r>
              <w:r>
                <w:rPr>
                  <w:rFonts w:hint="eastAsia"/>
                  <w:color w:val="0070C0"/>
                </w:rPr>
                <w:t xml:space="preserve">CPU </w:t>
              </w:r>
              <w:r>
                <w:rPr>
                  <w:rFonts w:eastAsiaTheme="minorEastAsia" w:hint="eastAsia"/>
                  <w:color w:val="0070C0"/>
                </w:rPr>
                <w:t>3140</w:t>
              </w:r>
              <w:r>
                <w:rPr>
                  <w:rFonts w:hint="eastAsia"/>
                  <w:color w:val="0070C0"/>
                </w:rPr>
                <w:t xml:space="preserve"> @ 1.</w:t>
              </w:r>
              <w:r>
                <w:rPr>
                  <w:rFonts w:eastAsiaTheme="minorEastAsia" w:hint="eastAsia"/>
                  <w:color w:val="0070C0"/>
                </w:rPr>
                <w:t>7</w:t>
              </w:r>
              <w:r>
                <w:rPr>
                  <w:rFonts w:hint="eastAsia"/>
                  <w:color w:val="0070C0"/>
                </w:rPr>
                <w:t>0 * 6</w:t>
              </w:r>
            </w:ins>
          </w:p>
        </w:tc>
        <w:tc>
          <w:tcPr>
            <w:tcW w:w="1071" w:type="dxa"/>
          </w:tcPr>
          <w:p w14:paraId="07C33515" w14:textId="77777777" w:rsidR="0070248D" w:rsidRPr="009A58BE" w:rsidRDefault="0070248D" w:rsidP="0047282E">
            <w:pPr>
              <w:rPr>
                <w:ins w:id="59" w:author="Hao  WANG" w:date="2019-08-05T10:18:00Z"/>
                <w:color w:val="0070C0"/>
              </w:rPr>
            </w:pPr>
            <w:ins w:id="60" w:author="Hao  WANG" w:date="2019-08-05T10:18:00Z">
              <w:r>
                <w:rPr>
                  <w:rFonts w:hint="eastAsia"/>
                  <w:color w:val="0070C0"/>
                </w:rPr>
                <w:t>1</w:t>
              </w:r>
              <w:r>
                <w:rPr>
                  <w:rFonts w:eastAsiaTheme="minorEastAsia" w:hint="eastAsia"/>
                  <w:color w:val="0070C0"/>
                </w:rPr>
                <w:t>2</w:t>
              </w:r>
              <w:r w:rsidRPr="009A58BE">
                <w:rPr>
                  <w:color w:val="0070C0"/>
                </w:rPr>
                <w:t>GB</w:t>
              </w:r>
            </w:ins>
          </w:p>
        </w:tc>
        <w:tc>
          <w:tcPr>
            <w:tcW w:w="944" w:type="dxa"/>
          </w:tcPr>
          <w:p w14:paraId="66D81D8D" w14:textId="77777777" w:rsidR="0070248D" w:rsidRPr="00EC3BA1" w:rsidRDefault="0070248D" w:rsidP="0047282E">
            <w:pPr>
              <w:rPr>
                <w:ins w:id="61" w:author="Hao  WANG" w:date="2019-08-05T10:18:00Z"/>
                <w:rFonts w:eastAsiaTheme="minorEastAsia"/>
                <w:color w:val="0070C0"/>
              </w:rPr>
            </w:pPr>
            <w:ins w:id="62" w:author="Hao  WANG" w:date="2019-08-05T10:18:00Z">
              <w:r>
                <w:rPr>
                  <w:rFonts w:eastAsiaTheme="minorEastAsia" w:hint="eastAsia"/>
                  <w:color w:val="0070C0"/>
                </w:rPr>
                <w:t>7T</w:t>
              </w:r>
            </w:ins>
          </w:p>
        </w:tc>
        <w:tc>
          <w:tcPr>
            <w:tcW w:w="1675" w:type="dxa"/>
          </w:tcPr>
          <w:p w14:paraId="0BF28989" w14:textId="77777777" w:rsidR="0070248D" w:rsidRPr="009A58BE" w:rsidRDefault="0070248D" w:rsidP="0047282E">
            <w:pPr>
              <w:rPr>
                <w:ins w:id="63" w:author="Hao  WANG" w:date="2019-08-05T10:18:00Z"/>
                <w:color w:val="0070C0"/>
              </w:rPr>
            </w:pPr>
            <w:ins w:id="64" w:author="Hao  WANG" w:date="2019-08-05T10:18:00Z">
              <w:r w:rsidRPr="009A58BE">
                <w:rPr>
                  <w:color w:val="0070C0"/>
                </w:rPr>
                <w:t>Win</w:t>
              </w:r>
              <w:r w:rsidRPr="009A58BE">
                <w:rPr>
                  <w:rFonts w:hint="eastAsia"/>
                  <w:color w:val="0070C0"/>
                </w:rPr>
                <w:t>dows 20</w:t>
              </w:r>
              <w:r>
                <w:rPr>
                  <w:rFonts w:eastAsiaTheme="minorEastAsia" w:hint="eastAsia"/>
                  <w:color w:val="0070C0"/>
                </w:rPr>
                <w:t>12</w:t>
              </w:r>
              <w:r w:rsidRPr="009A58BE">
                <w:rPr>
                  <w:color w:val="0070C0"/>
                </w:rPr>
                <w:t xml:space="preserve"> R2  64bit</w:t>
              </w:r>
            </w:ins>
          </w:p>
        </w:tc>
        <w:tc>
          <w:tcPr>
            <w:tcW w:w="1350" w:type="dxa"/>
          </w:tcPr>
          <w:p w14:paraId="7293020A" w14:textId="77777777" w:rsidR="0070248D" w:rsidRPr="00EC3BA1" w:rsidRDefault="0070248D" w:rsidP="0047282E">
            <w:pPr>
              <w:rPr>
                <w:ins w:id="65" w:author="Hao  WANG" w:date="2019-08-05T10:18:00Z"/>
                <w:rFonts w:eastAsiaTheme="minorEastAsia"/>
                <w:color w:val="0070C0"/>
              </w:rPr>
            </w:pPr>
            <w:ins w:id="66" w:author="Hao  WANG" w:date="2019-08-05T10:18:00Z">
              <w:r>
                <w:rPr>
                  <w:rFonts w:eastAsiaTheme="minorEastAsia" w:hint="eastAsia"/>
                  <w:color w:val="0070C0"/>
                </w:rPr>
                <w:t>SQL server 2008 Sp3</w:t>
              </w:r>
            </w:ins>
          </w:p>
        </w:tc>
        <w:tc>
          <w:tcPr>
            <w:tcW w:w="1350" w:type="dxa"/>
          </w:tcPr>
          <w:p w14:paraId="0CC23F75" w14:textId="77777777" w:rsidR="0070248D" w:rsidRPr="00EC3BA1" w:rsidRDefault="0070248D" w:rsidP="0047282E">
            <w:pPr>
              <w:rPr>
                <w:ins w:id="67" w:author="Hao  WANG" w:date="2019-08-05T10:18:00Z"/>
                <w:rFonts w:eastAsiaTheme="minorEastAsia"/>
                <w:color w:val="0070C0"/>
              </w:rPr>
            </w:pPr>
            <w:ins w:id="68" w:author="Hao  WANG" w:date="2019-08-05T10:18:00Z">
              <w:r>
                <w:rPr>
                  <w:rFonts w:eastAsiaTheme="minorEastAsia" w:hint="eastAsia"/>
                  <w:color w:val="0070C0"/>
                </w:rPr>
                <w:t>PS 3.0.4.0.0031</w:t>
              </w:r>
            </w:ins>
          </w:p>
        </w:tc>
      </w:tr>
      <w:tr w:rsidR="0070248D" w:rsidRPr="009A58BE" w14:paraId="701F355D" w14:textId="77777777" w:rsidTr="0047282E">
        <w:trPr>
          <w:ins w:id="69" w:author="Hao  WANG" w:date="2019-08-05T10:18:00Z"/>
        </w:trPr>
        <w:tc>
          <w:tcPr>
            <w:tcW w:w="1638" w:type="dxa"/>
          </w:tcPr>
          <w:p w14:paraId="6257B970" w14:textId="77777777" w:rsidR="0070248D" w:rsidRPr="002A2C29" w:rsidRDefault="0070248D" w:rsidP="0047282E">
            <w:pPr>
              <w:rPr>
                <w:ins w:id="70" w:author="Hao  WANG" w:date="2019-08-05T10:18:00Z"/>
                <w:color w:val="0070C0"/>
              </w:rPr>
            </w:pPr>
            <w:ins w:id="71" w:author="Hao  WANG" w:date="2019-08-05T10:18:00Z">
              <w:r w:rsidRPr="002A2C29">
                <w:rPr>
                  <w:color w:val="0070C0"/>
                </w:rPr>
                <w:t>Terminal</w:t>
              </w:r>
            </w:ins>
          </w:p>
        </w:tc>
        <w:tc>
          <w:tcPr>
            <w:tcW w:w="1620" w:type="dxa"/>
          </w:tcPr>
          <w:p w14:paraId="5A71DFC4" w14:textId="77777777" w:rsidR="0070248D" w:rsidRPr="009A58BE" w:rsidRDefault="0070248D" w:rsidP="0047282E">
            <w:pPr>
              <w:rPr>
                <w:ins w:id="72" w:author="Hao  WANG" w:date="2019-08-05T10:18:00Z"/>
                <w:color w:val="0070C0"/>
              </w:rPr>
            </w:pPr>
            <w:ins w:id="73" w:author="Hao  WANG" w:date="2019-08-05T10:18:00Z">
              <w:r w:rsidRPr="00112C29">
                <w:rPr>
                  <w:rFonts w:eastAsiaTheme="minorEastAsia"/>
                  <w:color w:val="0070C0"/>
                </w:rPr>
                <w:t>Intel</w:t>
              </w:r>
              <w:r w:rsidRPr="00112C29">
                <w:rPr>
                  <w:rFonts w:eastAsiaTheme="minorEastAsia" w:hint="eastAsia"/>
                  <w:color w:val="0070C0"/>
                </w:rPr>
                <w:t xml:space="preserve">(R) </w:t>
              </w:r>
              <w:r>
                <w:rPr>
                  <w:rFonts w:eastAsiaTheme="minorEastAsia" w:hint="eastAsia"/>
                  <w:color w:val="0070C0"/>
                </w:rPr>
                <w:t>Celeron</w:t>
              </w:r>
              <w:r w:rsidRPr="00112C29">
                <w:rPr>
                  <w:rFonts w:eastAsiaTheme="minorEastAsia"/>
                  <w:color w:val="0070C0"/>
                </w:rPr>
                <w:t xml:space="preserve"> </w:t>
              </w:r>
              <w:r>
                <w:rPr>
                  <w:rFonts w:eastAsiaTheme="minorEastAsia" w:hint="eastAsia"/>
                  <w:color w:val="0070C0"/>
                </w:rPr>
                <w:t>CPU J1900</w:t>
              </w:r>
              <w:r>
                <w:rPr>
                  <w:color w:val="0070C0"/>
                </w:rPr>
                <w:t xml:space="preserve"> </w:t>
              </w:r>
              <w:r>
                <w:rPr>
                  <w:rFonts w:eastAsiaTheme="minorEastAsia" w:hint="eastAsia"/>
                  <w:color w:val="0070C0"/>
                </w:rPr>
                <w:t>2.0</w:t>
              </w:r>
              <w:r w:rsidRPr="009A58BE">
                <w:rPr>
                  <w:color w:val="0070C0"/>
                </w:rPr>
                <w:t>GHz</w:t>
              </w:r>
            </w:ins>
          </w:p>
        </w:tc>
        <w:tc>
          <w:tcPr>
            <w:tcW w:w="1071" w:type="dxa"/>
          </w:tcPr>
          <w:p w14:paraId="5DA2597D" w14:textId="77777777" w:rsidR="0070248D" w:rsidRPr="009A58BE" w:rsidRDefault="0070248D" w:rsidP="0047282E">
            <w:pPr>
              <w:rPr>
                <w:ins w:id="74" w:author="Hao  WANG" w:date="2019-08-05T10:18:00Z"/>
                <w:color w:val="0070C0"/>
              </w:rPr>
            </w:pPr>
            <w:ins w:id="75" w:author="Hao  WANG" w:date="2019-08-05T10:18:00Z">
              <w:r w:rsidRPr="009A58BE">
                <w:rPr>
                  <w:color w:val="0070C0"/>
                </w:rPr>
                <w:t>4GB</w:t>
              </w:r>
            </w:ins>
          </w:p>
        </w:tc>
        <w:tc>
          <w:tcPr>
            <w:tcW w:w="944" w:type="dxa"/>
          </w:tcPr>
          <w:p w14:paraId="384FF0D8" w14:textId="77777777" w:rsidR="0070248D" w:rsidRPr="009A58BE" w:rsidRDefault="0070248D" w:rsidP="0047282E">
            <w:pPr>
              <w:rPr>
                <w:ins w:id="76" w:author="Hao  WANG" w:date="2019-08-05T10:18:00Z"/>
                <w:color w:val="0070C0"/>
              </w:rPr>
            </w:pPr>
            <w:ins w:id="77" w:author="Hao  WANG" w:date="2019-08-05T10:18:00Z">
              <w:r w:rsidRPr="009A58BE">
                <w:rPr>
                  <w:color w:val="0070C0"/>
                </w:rPr>
                <w:t>450GB</w:t>
              </w:r>
            </w:ins>
          </w:p>
        </w:tc>
        <w:tc>
          <w:tcPr>
            <w:tcW w:w="1675" w:type="dxa"/>
          </w:tcPr>
          <w:p w14:paraId="6DD75F8A" w14:textId="77777777" w:rsidR="0070248D" w:rsidRPr="00EC3BA1" w:rsidRDefault="0070248D" w:rsidP="0047282E">
            <w:pPr>
              <w:rPr>
                <w:ins w:id="78" w:author="Hao  WANG" w:date="2019-08-05T10:18:00Z"/>
                <w:rFonts w:eastAsiaTheme="minorEastAsia"/>
                <w:color w:val="0070C0"/>
              </w:rPr>
            </w:pPr>
            <w:ins w:id="79" w:author="Hao  WANG" w:date="2019-08-05T10:18:00Z">
              <w:r w:rsidRPr="009A58BE">
                <w:rPr>
                  <w:color w:val="0070C0"/>
                </w:rPr>
                <w:t xml:space="preserve">Windows </w:t>
              </w:r>
              <w:r>
                <w:rPr>
                  <w:rFonts w:eastAsiaTheme="minorEastAsia" w:hint="eastAsia"/>
                  <w:color w:val="0070C0"/>
                </w:rPr>
                <w:t>10 Enterprise 2016</w:t>
              </w:r>
            </w:ins>
          </w:p>
        </w:tc>
        <w:tc>
          <w:tcPr>
            <w:tcW w:w="1350" w:type="dxa"/>
          </w:tcPr>
          <w:p w14:paraId="7A791F80" w14:textId="77777777" w:rsidR="0070248D" w:rsidRPr="00112C29" w:rsidRDefault="0070248D" w:rsidP="0047282E">
            <w:pPr>
              <w:rPr>
                <w:ins w:id="80" w:author="Hao  WANG" w:date="2019-08-05T10:18:00Z"/>
                <w:rFonts w:eastAsiaTheme="minorEastAsia"/>
                <w:color w:val="0070C0"/>
              </w:rPr>
            </w:pPr>
            <w:ins w:id="81" w:author="Hao  WANG" w:date="2019-08-05T10:18:00Z">
              <w:r>
                <w:rPr>
                  <w:rFonts w:eastAsiaTheme="minorEastAsia" w:hint="eastAsia"/>
                  <w:color w:val="0070C0"/>
                </w:rPr>
                <w:t>AUTOIT 3.0</w:t>
              </w:r>
            </w:ins>
          </w:p>
        </w:tc>
        <w:tc>
          <w:tcPr>
            <w:tcW w:w="1350" w:type="dxa"/>
          </w:tcPr>
          <w:p w14:paraId="13BA60C6" w14:textId="77777777" w:rsidR="0070248D" w:rsidRPr="002A2C29" w:rsidRDefault="0070248D" w:rsidP="0047282E">
            <w:pPr>
              <w:rPr>
                <w:ins w:id="82" w:author="Hao  WANG" w:date="2019-08-05T10:18:00Z"/>
                <w:color w:val="0070C0"/>
              </w:rPr>
            </w:pPr>
          </w:p>
        </w:tc>
      </w:tr>
    </w:tbl>
    <w:p w14:paraId="784F1BC8" w14:textId="77777777" w:rsidR="0070248D" w:rsidRDefault="0070248D" w:rsidP="00827D27">
      <w:pPr>
        <w:jc w:val="center"/>
        <w:rPr>
          <w:lang w:eastAsia="zh-CN"/>
        </w:rPr>
      </w:pPr>
      <w:ins w:id="83" w:author="Hao  WANG" w:date="2019-08-05T10:19:00Z">
        <w:r>
          <w:rPr>
            <w:rStyle w:val="CommentReference"/>
          </w:rPr>
          <w:commentReference w:id="84"/>
        </w:r>
      </w:ins>
    </w:p>
    <w:p w14:paraId="0DE9B02F" w14:textId="77777777" w:rsidR="00827D27" w:rsidRDefault="00827D27" w:rsidP="00827D27">
      <w:pPr>
        <w:jc w:val="center"/>
        <w:rPr>
          <w:lang w:eastAsia="zh-CN"/>
        </w:rPr>
      </w:pPr>
      <w:r>
        <w:rPr>
          <w:rFonts w:hint="eastAsia"/>
          <w:lang w:eastAsia="zh-CN"/>
        </w:rPr>
        <w:t>Table 1 Hardware Configuration</w:t>
      </w:r>
    </w:p>
    <w:p w14:paraId="5918BD89" w14:textId="77777777" w:rsidR="00827D27" w:rsidRDefault="00827D27" w:rsidP="00827D27">
      <w:pPr>
        <w:pStyle w:val="Heading1"/>
        <w:rPr>
          <w:lang w:eastAsia="zh-CN"/>
        </w:rPr>
      </w:pPr>
      <w:bookmarkStart w:id="85" w:name="_Toc198452470"/>
      <w:bookmarkStart w:id="86" w:name="_Toc4770440"/>
      <w:r>
        <w:t xml:space="preserve">Test </w:t>
      </w:r>
      <w:bookmarkEnd w:id="85"/>
      <w:r w:rsidR="009A58BE">
        <w:rPr>
          <w:rFonts w:hint="eastAsia"/>
          <w:lang w:eastAsia="zh-CN"/>
        </w:rPr>
        <w:t>Strategy</w:t>
      </w:r>
      <w:bookmarkEnd w:id="86"/>
    </w:p>
    <w:p w14:paraId="252C0F08" w14:textId="77777777" w:rsidR="009A58BE" w:rsidRDefault="009A58BE" w:rsidP="009A58BE">
      <w:pPr>
        <w:pStyle w:val="Heading2"/>
      </w:pPr>
      <w:bookmarkStart w:id="87" w:name="_Toc4770441"/>
      <w:r>
        <w:rPr>
          <w:rFonts w:hint="eastAsia"/>
        </w:rPr>
        <w:t>Test Object</w:t>
      </w:r>
      <w:bookmarkEnd w:id="87"/>
    </w:p>
    <w:p w14:paraId="26496CB7" w14:textId="77777777" w:rsidR="00713ABC" w:rsidRPr="008658B9" w:rsidRDefault="00031CBA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We will integrate the 3rd party system and patients can print their </w:t>
      </w:r>
      <w:r w:rsidR="004C6FC1" w:rsidRPr="008658B9">
        <w:rPr>
          <w:rFonts w:ascii="Times New Roman" w:hAnsi="Times New Roman" w:cs="Times New Roman" w:hint="eastAsia"/>
          <w:sz w:val="24"/>
          <w:lang w:eastAsia="zh-CN"/>
        </w:rPr>
        <w:t xml:space="preserve">reports and films including gray film and color film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in ONE </w:t>
      </w:r>
      <w:r w:rsidRPr="008658B9">
        <w:rPr>
          <w:rFonts w:ascii="Times New Roman" w:hAnsi="Times New Roman" w:cs="Times New Roman"/>
          <w:sz w:val="24"/>
          <w:lang w:eastAsia="zh-CN"/>
        </w:rPr>
        <w:t>terminal</w:t>
      </w:r>
      <w:r w:rsidR="001C4DE7" w:rsidRPr="008658B9">
        <w:rPr>
          <w:rFonts w:ascii="Times New Roman" w:hAnsi="Times New Roman" w:cs="Times New Roman" w:hint="eastAsia"/>
          <w:sz w:val="24"/>
          <w:lang w:eastAsia="zh-CN"/>
        </w:rPr>
        <w:t xml:space="preserve"> with color printer as new extension hardware</w:t>
      </w:r>
      <w:r w:rsidR="00F477EC" w:rsidRPr="008658B9">
        <w:rPr>
          <w:rFonts w:ascii="Times New Roman" w:hAnsi="Times New Roman" w:cs="Times New Roman" w:hint="eastAsia"/>
          <w:sz w:val="24"/>
          <w:lang w:eastAsia="zh-CN"/>
        </w:rPr>
        <w:t>.</w:t>
      </w:r>
    </w:p>
    <w:p w14:paraId="69DC74E8" w14:textId="77777777" w:rsidR="00212E3F" w:rsidRPr="008658B9" w:rsidRDefault="007A5D0D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lastRenderedPageBreak/>
        <w:t>W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>e will focus on the PS system performance testing work. We will simulate the web</w:t>
      </w:r>
      <w:r w:rsidR="00041771" w:rsidRPr="008658B9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>service call and send them to PS server</w:t>
      </w:r>
      <w:r w:rsidR="005E6C77" w:rsidRPr="008658B9">
        <w:rPr>
          <w:rFonts w:ascii="Times New Roman" w:hAnsi="Times New Roman" w:cs="Times New Roman" w:hint="eastAsia"/>
          <w:sz w:val="24"/>
          <w:lang w:eastAsia="zh-CN"/>
        </w:rPr>
        <w:t>,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 xml:space="preserve"> and monitor the transactions response time, service performance and hardware resource usage. This </w:t>
      </w:r>
      <w:r w:rsidR="00212E3F" w:rsidRPr="008658B9">
        <w:rPr>
          <w:rFonts w:ascii="Times New Roman" w:hAnsi="Times New Roman" w:cs="Times New Roman"/>
          <w:sz w:val="24"/>
          <w:lang w:eastAsia="zh-CN"/>
        </w:rPr>
        <w:t>scenario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 xml:space="preserve"> will include the 3rd request, report </w:t>
      </w:r>
      <w:r w:rsidR="00212E3F" w:rsidRPr="008658B9">
        <w:rPr>
          <w:rFonts w:ascii="Times New Roman" w:hAnsi="Times New Roman" w:cs="Times New Roman"/>
          <w:sz w:val="24"/>
          <w:lang w:eastAsia="zh-CN"/>
        </w:rPr>
        <w:t>achieve</w:t>
      </w:r>
      <w:r w:rsidR="00F8104D" w:rsidRPr="008658B9">
        <w:rPr>
          <w:rFonts w:ascii="Times New Roman" w:hAnsi="Times New Roman" w:cs="Times New Roman" w:hint="eastAsia"/>
          <w:sz w:val="24"/>
          <w:lang w:eastAsia="zh-CN"/>
        </w:rPr>
        <w:t>d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 xml:space="preserve">, film and report print and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web query, update operations</w:t>
      </w:r>
      <w:r w:rsidR="00212E3F" w:rsidRPr="008658B9">
        <w:rPr>
          <w:rFonts w:ascii="Times New Roman" w:hAnsi="Times New Roman" w:cs="Times New Roman" w:hint="eastAsia"/>
          <w:sz w:val="24"/>
          <w:lang w:eastAsia="zh-CN"/>
        </w:rPr>
        <w:t xml:space="preserve"> etc.</w:t>
      </w:r>
    </w:p>
    <w:p w14:paraId="497DCC9C" w14:textId="77777777" w:rsidR="00964CBC" w:rsidRDefault="00964CBC" w:rsidP="00FF0C08">
      <w:pPr>
        <w:ind w:firstLine="576"/>
        <w:rPr>
          <w:lang w:eastAsia="zh-CN"/>
        </w:rPr>
      </w:pPr>
    </w:p>
    <w:p w14:paraId="7A1F5ED3" w14:textId="77777777" w:rsidR="000B1CB7" w:rsidRDefault="001A2D91" w:rsidP="000B1CB7">
      <w:pPr>
        <w:pStyle w:val="Heading2"/>
      </w:pPr>
      <w:bookmarkStart w:id="88" w:name="_Toc4770442"/>
      <w:r>
        <w:rPr>
          <w:rFonts w:hint="eastAsia"/>
        </w:rPr>
        <w:t xml:space="preserve">PS </w:t>
      </w:r>
      <w:r w:rsidR="000B1CB7">
        <w:rPr>
          <w:rFonts w:hint="eastAsia"/>
        </w:rPr>
        <w:t>Transactions analysis</w:t>
      </w:r>
      <w:bookmarkEnd w:id="88"/>
    </w:p>
    <w:p w14:paraId="2085C2E9" w14:textId="77777777" w:rsidR="000C1C53" w:rsidRDefault="000C1C53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Report print by </w:t>
      </w:r>
      <w:r w:rsidR="00E17C21">
        <w:rPr>
          <w:lang w:eastAsia="zh-CN"/>
        </w:rPr>
        <w:t xml:space="preserve">E1 </w:t>
      </w:r>
      <w:r>
        <w:rPr>
          <w:rFonts w:hint="eastAsia"/>
          <w:lang w:eastAsia="zh-CN"/>
        </w:rPr>
        <w:t>terminal:</w:t>
      </w:r>
    </w:p>
    <w:p w14:paraId="46931AAB" w14:textId="77777777" w:rsidR="000B1CB7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Create patient information in system. </w:t>
      </w:r>
    </w:p>
    <w:p w14:paraId="1472EA8A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Send the report by web service and size is 100KB or 4MB randomly.</w:t>
      </w:r>
    </w:p>
    <w:p w14:paraId="179C7080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Print the report.</w:t>
      </w:r>
    </w:p>
    <w:p w14:paraId="67949319" w14:textId="77777777" w:rsidR="000C1C53" w:rsidRDefault="000C1C53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Film print</w:t>
      </w:r>
      <w:r w:rsidR="001D4964">
        <w:rPr>
          <w:rFonts w:eastAsiaTheme="minorEastAsia" w:hint="eastAsia"/>
          <w:lang w:eastAsia="zh-CN"/>
        </w:rPr>
        <w:t xml:space="preserve"> including grey film and color film</w:t>
      </w:r>
      <w:r>
        <w:rPr>
          <w:rFonts w:hint="eastAsia"/>
          <w:lang w:eastAsia="zh-CN"/>
        </w:rPr>
        <w:t xml:space="preserve"> by K2/K3 terminal</w:t>
      </w:r>
      <w:r w:rsidR="000B1CB7">
        <w:rPr>
          <w:rFonts w:hint="eastAsia"/>
          <w:lang w:eastAsia="zh-CN"/>
        </w:rPr>
        <w:t>:</w:t>
      </w:r>
    </w:p>
    <w:p w14:paraId="49DC138D" w14:textId="77777777" w:rsidR="000B1CB7" w:rsidRDefault="000B1CB7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Create </w:t>
      </w:r>
      <w:r>
        <w:rPr>
          <w:lang w:eastAsia="zh-CN"/>
        </w:rPr>
        <w:t>patient</w:t>
      </w:r>
      <w:r>
        <w:rPr>
          <w:rFonts w:hint="eastAsia"/>
          <w:lang w:eastAsia="zh-CN"/>
        </w:rPr>
        <w:t xml:space="preserve"> order</w:t>
      </w:r>
      <w:r w:rsidR="0032682A">
        <w:rPr>
          <w:rFonts w:hint="eastAsia"/>
          <w:lang w:eastAsia="zh-CN"/>
        </w:rPr>
        <w:t xml:space="preserve"> in </w:t>
      </w:r>
      <w:r w:rsidR="000C1C53">
        <w:rPr>
          <w:rFonts w:hint="eastAsia"/>
          <w:lang w:eastAsia="zh-CN"/>
        </w:rPr>
        <w:t>system.</w:t>
      </w:r>
    </w:p>
    <w:p w14:paraId="1AE6F087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Send the film data by 3</w:t>
      </w:r>
      <w:r w:rsidRPr="000C1C53">
        <w:rPr>
          <w:rFonts w:hint="eastAsia"/>
          <w:vertAlign w:val="superscript"/>
          <w:lang w:eastAsia="zh-CN"/>
        </w:rPr>
        <w:t>rd</w:t>
      </w:r>
      <w:r>
        <w:rPr>
          <w:rFonts w:hint="eastAsia"/>
          <w:lang w:eastAsia="zh-CN"/>
        </w:rPr>
        <w:t xml:space="preserve"> party service.</w:t>
      </w:r>
    </w:p>
    <w:p w14:paraId="28A61887" w14:textId="77777777" w:rsidR="00707181" w:rsidRDefault="000C1C53" w:rsidP="00707181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Print the film by web service. </w:t>
      </w:r>
    </w:p>
    <w:p w14:paraId="0707B057" w14:textId="77777777" w:rsidR="00EC2B60" w:rsidRDefault="00EC2B60" w:rsidP="00707181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Print the color film to paper printer.</w:t>
      </w:r>
    </w:p>
    <w:p w14:paraId="4D049D0C" w14:textId="77777777" w:rsidR="000C1C53" w:rsidRDefault="000C1C53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Film archive</w:t>
      </w:r>
      <w:r w:rsidR="000B1CB7">
        <w:rPr>
          <w:rFonts w:hint="eastAsia"/>
          <w:lang w:eastAsia="zh-CN"/>
        </w:rPr>
        <w:t>:</w:t>
      </w:r>
    </w:p>
    <w:p w14:paraId="4509ABFA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Send the film from workstation and let the OCR </w:t>
      </w:r>
      <w:r w:rsidR="00EE5FA4">
        <w:rPr>
          <w:lang w:eastAsia="zh-CN"/>
        </w:rPr>
        <w:t>identify</w:t>
      </w:r>
      <w:r>
        <w:rPr>
          <w:rFonts w:hint="eastAsia"/>
          <w:lang w:eastAsia="zh-CN"/>
        </w:rPr>
        <w:t xml:space="preserve"> the information and archived in </w:t>
      </w:r>
      <w:r w:rsidR="00A5600D">
        <w:rPr>
          <w:rFonts w:hint="eastAsia"/>
          <w:lang w:eastAsia="zh-CN"/>
        </w:rPr>
        <w:t xml:space="preserve">PUMA </w:t>
      </w:r>
      <w:r w:rsidR="001F475F">
        <w:rPr>
          <w:rFonts w:hint="eastAsia"/>
          <w:lang w:eastAsia="zh-CN"/>
        </w:rPr>
        <w:t>MR3</w:t>
      </w:r>
      <w:r>
        <w:rPr>
          <w:rFonts w:hint="eastAsia"/>
          <w:lang w:eastAsia="zh-CN"/>
        </w:rPr>
        <w:t xml:space="preserve"> system.</w:t>
      </w:r>
    </w:p>
    <w:p w14:paraId="1F176EC3" w14:textId="77777777" w:rsidR="000C1C53" w:rsidRDefault="000C1C53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 w:rsidR="00243F0D">
        <w:rPr>
          <w:rFonts w:hint="eastAsia"/>
          <w:lang w:eastAsia="zh-CN"/>
        </w:rPr>
        <w:t>Related o</w:t>
      </w:r>
      <w:r>
        <w:rPr>
          <w:rFonts w:hint="eastAsia"/>
          <w:lang w:eastAsia="zh-CN"/>
        </w:rPr>
        <w:t>perations in web work</w:t>
      </w:r>
      <w:r w:rsidR="00B94213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list</w:t>
      </w:r>
      <w:r w:rsidR="000B1CB7">
        <w:rPr>
          <w:rFonts w:hint="eastAsia"/>
          <w:lang w:eastAsia="zh-CN"/>
        </w:rPr>
        <w:t>:</w:t>
      </w:r>
    </w:p>
    <w:p w14:paraId="6100F99E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Query the patient information by date include all, latest month, latest  week, latest  two days, today and random date</w:t>
      </w:r>
    </w:p>
    <w:p w14:paraId="7D7506E0" w14:textId="77777777" w:rsidR="000C1C53" w:rsidRDefault="000C1C53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Query the detail patient information by accession number</w:t>
      </w:r>
      <w:r w:rsidR="0061433F">
        <w:rPr>
          <w:rFonts w:hint="eastAsia"/>
          <w:lang w:eastAsia="zh-CN"/>
        </w:rPr>
        <w:t>, patient ID, patient name.</w:t>
      </w:r>
    </w:p>
    <w:p w14:paraId="0D95AF79" w14:textId="77777777" w:rsidR="0061433F" w:rsidRDefault="0061433F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User login.</w:t>
      </w:r>
    </w:p>
    <w:p w14:paraId="42795E3E" w14:textId="77777777" w:rsidR="0061433F" w:rsidRDefault="0061433F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Set the study holding time.</w:t>
      </w:r>
    </w:p>
    <w:p w14:paraId="45214D96" w14:textId="77777777" w:rsidR="0061433F" w:rsidRDefault="0061433F" w:rsidP="000C1C5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Set the film exam to printed, unprinted, not print with exam expand.</w:t>
      </w:r>
    </w:p>
    <w:p w14:paraId="29AA3DE6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Set the film exam to printed, unprinted, not print without exam expand.</w:t>
      </w:r>
    </w:p>
    <w:p w14:paraId="03156232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Set the report exam to printed, unprinted, not print without exam expand.</w:t>
      </w:r>
    </w:p>
    <w:p w14:paraId="6664D022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Set the report exam to printed, unprinted, not print without exam expand.</w:t>
      </w:r>
    </w:p>
    <w:p w14:paraId="44919C7E" w14:textId="77777777" w:rsidR="00B94213" w:rsidRDefault="00B94213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Expand the film and report study.</w:t>
      </w:r>
    </w:p>
    <w:p w14:paraId="212D6D16" w14:textId="77777777" w:rsidR="0061433F" w:rsidRDefault="0061433F" w:rsidP="0061433F">
      <w:pPr>
        <w:ind w:left="1080"/>
        <w:rPr>
          <w:lang w:eastAsia="zh-CN"/>
        </w:rPr>
      </w:pPr>
    </w:p>
    <w:p w14:paraId="66BE9A44" w14:textId="77777777" w:rsidR="0061433F" w:rsidRDefault="00243F0D" w:rsidP="000B1CB7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Query </w:t>
      </w:r>
      <w:r w:rsidR="0061433F">
        <w:rPr>
          <w:rFonts w:hint="eastAsia"/>
          <w:lang w:eastAsia="zh-CN"/>
        </w:rPr>
        <w:t>Operations in web monitor</w:t>
      </w:r>
      <w:r w:rsidR="000B1CB7">
        <w:rPr>
          <w:rFonts w:hint="eastAsia"/>
          <w:lang w:eastAsia="zh-CN"/>
        </w:rPr>
        <w:t>:</w:t>
      </w:r>
      <w:r w:rsidR="0032682A">
        <w:rPr>
          <w:rFonts w:hint="eastAsia"/>
          <w:lang w:eastAsia="zh-CN"/>
        </w:rPr>
        <w:t xml:space="preserve"> </w:t>
      </w:r>
    </w:p>
    <w:p w14:paraId="3931022A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Get department information from web.</w:t>
      </w:r>
    </w:p>
    <w:p w14:paraId="282CC878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View the terminal monitor information.</w:t>
      </w:r>
    </w:p>
    <w:p w14:paraId="59137ACF" w14:textId="77777777" w:rsidR="0061433F" w:rsidRDefault="0061433F" w:rsidP="0061433F">
      <w:pPr>
        <w:pStyle w:val="ListParagraph"/>
        <w:ind w:left="720" w:firstLineChars="0" w:firstLine="0"/>
        <w:rPr>
          <w:lang w:eastAsia="zh-CN"/>
        </w:rPr>
      </w:pPr>
    </w:p>
    <w:p w14:paraId="5B5B4185" w14:textId="77777777" w:rsidR="0061433F" w:rsidRDefault="00243F0D" w:rsidP="0061433F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Query  </w:t>
      </w:r>
      <w:r w:rsidR="0061433F">
        <w:rPr>
          <w:rFonts w:hint="eastAsia"/>
          <w:lang w:eastAsia="zh-CN"/>
        </w:rPr>
        <w:t>Operations in web reconciliation:</w:t>
      </w:r>
    </w:p>
    <w:p w14:paraId="56ED81DA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Search all film data which need reconciliation.</w:t>
      </w:r>
    </w:p>
    <w:p w14:paraId="709B6FAB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Search all report data which need reconciliation.</w:t>
      </w:r>
    </w:p>
    <w:p w14:paraId="1617ED68" w14:textId="77777777" w:rsidR="0061433F" w:rsidRDefault="0061433F" w:rsidP="0061433F">
      <w:pPr>
        <w:pStyle w:val="ListParagraph"/>
        <w:ind w:left="1440" w:firstLineChars="0" w:firstLine="0"/>
        <w:rPr>
          <w:lang w:eastAsia="zh-CN"/>
        </w:rPr>
      </w:pPr>
    </w:p>
    <w:p w14:paraId="2EFB730B" w14:textId="77777777" w:rsidR="0061433F" w:rsidRDefault="00243F0D" w:rsidP="0061433F">
      <w:pPr>
        <w:pStyle w:val="ListParagraph"/>
        <w:numPr>
          <w:ilvl w:val="0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Query </w:t>
      </w:r>
      <w:r w:rsidR="0061433F">
        <w:rPr>
          <w:rFonts w:hint="eastAsia"/>
          <w:lang w:eastAsia="zh-CN"/>
        </w:rPr>
        <w:t>Operations in web statistic:</w:t>
      </w:r>
    </w:p>
    <w:p w14:paraId="7F7932AD" w14:textId="77777777" w:rsidR="0061433F" w:rsidRDefault="0061433F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Film information by modality type, name, terminal, film size, unprinted film size, </w:t>
      </w:r>
      <w:r>
        <w:rPr>
          <w:lang w:eastAsia="zh-CN"/>
        </w:rPr>
        <w:t>central</w:t>
      </w:r>
      <w:r>
        <w:rPr>
          <w:rFonts w:hint="eastAsia"/>
          <w:lang w:eastAsia="zh-CN"/>
        </w:rPr>
        <w:t xml:space="preserve"> print</w:t>
      </w:r>
      <w:r w:rsidR="00B94213">
        <w:rPr>
          <w:rFonts w:hint="eastAsia"/>
          <w:lang w:eastAsia="zh-CN"/>
        </w:rPr>
        <w:t xml:space="preserve"> type.</w:t>
      </w:r>
    </w:p>
    <w:p w14:paraId="679A1433" w14:textId="77777777" w:rsidR="00B94213" w:rsidRDefault="00B94213" w:rsidP="00B94213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Report information by modality type, terminal, Paper size, </w:t>
      </w:r>
      <w:r>
        <w:rPr>
          <w:lang w:eastAsia="zh-CN"/>
        </w:rPr>
        <w:t>central</w:t>
      </w:r>
      <w:r>
        <w:rPr>
          <w:rFonts w:hint="eastAsia"/>
          <w:lang w:eastAsia="zh-CN"/>
        </w:rPr>
        <w:t xml:space="preserve"> print type.</w:t>
      </w:r>
    </w:p>
    <w:p w14:paraId="1D05E463" w14:textId="77777777" w:rsidR="00B94213" w:rsidRDefault="00B94213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OCR successful rate by modality type, name.</w:t>
      </w:r>
    </w:p>
    <w:p w14:paraId="0617671C" w14:textId="77777777" w:rsidR="00B94213" w:rsidRDefault="00B94213" w:rsidP="0061433F">
      <w:pPr>
        <w:pStyle w:val="ListParagraph"/>
        <w:numPr>
          <w:ilvl w:val="1"/>
          <w:numId w:val="2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The system space usage.</w:t>
      </w:r>
    </w:p>
    <w:p w14:paraId="4ADB590A" w14:textId="77777777" w:rsidR="00A948C1" w:rsidRPr="00A948C1" w:rsidRDefault="00A948C1" w:rsidP="00A948C1">
      <w:pPr>
        <w:rPr>
          <w:lang w:eastAsia="zh-CN"/>
        </w:rPr>
      </w:pPr>
    </w:p>
    <w:p w14:paraId="5BF3B37E" w14:textId="77777777" w:rsidR="00F8104D" w:rsidRDefault="00F8104D" w:rsidP="00F8104D">
      <w:pPr>
        <w:pStyle w:val="Heading2"/>
      </w:pPr>
      <w:bookmarkStart w:id="89" w:name="_Toc4770443"/>
      <w:r>
        <w:rPr>
          <w:rFonts w:hint="eastAsia"/>
        </w:rPr>
        <w:t>Test Tool</w:t>
      </w:r>
      <w:bookmarkEnd w:id="89"/>
    </w:p>
    <w:p w14:paraId="2F39C0F7" w14:textId="77777777" w:rsidR="00F8104D" w:rsidRDefault="00F8104D" w:rsidP="00F8104D">
      <w:pPr>
        <w:ind w:left="432"/>
        <w:rPr>
          <w:lang w:eastAsia="zh-CN"/>
        </w:rPr>
      </w:pPr>
      <w:r>
        <w:rPr>
          <w:rFonts w:hint="eastAsia"/>
          <w:lang w:eastAsia="zh-CN"/>
        </w:rPr>
        <w:t>Load</w:t>
      </w:r>
      <w:r w:rsidR="00C97B78">
        <w:rPr>
          <w:rFonts w:eastAsiaTheme="minorEastAsia" w:hint="eastAsia"/>
          <w:lang w:eastAsia="zh-CN"/>
        </w:rPr>
        <w:t xml:space="preserve"> </w:t>
      </w:r>
      <w:r w:rsidR="00707181">
        <w:rPr>
          <w:rFonts w:hint="eastAsia"/>
          <w:lang w:eastAsia="zh-CN"/>
        </w:rPr>
        <w:t>R</w:t>
      </w:r>
      <w:r w:rsidR="00765151">
        <w:rPr>
          <w:rFonts w:hint="eastAsia"/>
          <w:lang w:eastAsia="zh-CN"/>
        </w:rPr>
        <w:t>unner</w:t>
      </w:r>
      <w:r>
        <w:rPr>
          <w:rFonts w:hint="eastAsia"/>
          <w:lang w:eastAsia="zh-CN"/>
        </w:rPr>
        <w:t>.</w:t>
      </w:r>
    </w:p>
    <w:p w14:paraId="55AC958D" w14:textId="77777777" w:rsidR="00F8104D" w:rsidRDefault="00F8104D" w:rsidP="00F8104D">
      <w:pPr>
        <w:ind w:left="432"/>
        <w:rPr>
          <w:lang w:eastAsia="zh-CN"/>
        </w:rPr>
      </w:pPr>
    </w:p>
    <w:p w14:paraId="58F2298C" w14:textId="77777777" w:rsidR="00F8104D" w:rsidRDefault="00F8104D" w:rsidP="00F8104D">
      <w:pPr>
        <w:pStyle w:val="Heading2"/>
      </w:pPr>
      <w:bookmarkStart w:id="90" w:name="_Toc4770444"/>
      <w:r>
        <w:lastRenderedPageBreak/>
        <w:t>B</w:t>
      </w:r>
      <w:r>
        <w:rPr>
          <w:rFonts w:hint="eastAsia"/>
        </w:rPr>
        <w:t>ackground data</w:t>
      </w:r>
      <w:bookmarkEnd w:id="90"/>
    </w:p>
    <w:p w14:paraId="5D30CC34" w14:textId="77777777" w:rsidR="00F8104D" w:rsidRDefault="00204BF5" w:rsidP="008658B9">
      <w:pPr>
        <w:ind w:firstLine="360"/>
        <w:rPr>
          <w:ins w:id="91" w:author="Hao  WANG" w:date="2019-08-05T10:55:00Z"/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We will simulate </w:t>
      </w:r>
      <w:ins w:id="92" w:author="Hao  WANG" w:date="2019-08-05T10:53:00Z">
        <w:r w:rsidR="003271CC">
          <w:rPr>
            <w:rFonts w:ascii="Times New Roman" w:hAnsi="Times New Roman" w:cs="Times New Roman"/>
            <w:sz w:val="24"/>
            <w:lang w:eastAsia="zh-CN"/>
          </w:rPr>
          <w:t>1</w:t>
        </w:r>
      </w:ins>
      <w:del w:id="93" w:author="Hao  WANG" w:date="2019-08-05T10:53:00Z">
        <w:r w:rsidR="00873BAE" w:rsidRPr="008658B9" w:rsidDel="003271CC">
          <w:rPr>
            <w:rFonts w:ascii="Times New Roman" w:hAnsi="Times New Roman" w:cs="Times New Roman" w:hint="eastAsia"/>
            <w:sz w:val="24"/>
            <w:lang w:eastAsia="zh-CN"/>
          </w:rPr>
          <w:delText>2</w:delText>
        </w:r>
      </w:del>
      <w:r w:rsidR="00873BAE" w:rsidRPr="008658B9">
        <w:rPr>
          <w:rFonts w:ascii="Times New Roman" w:hAnsi="Times New Roman" w:cs="Times New Roman" w:hint="eastAsia"/>
          <w:sz w:val="24"/>
          <w:lang w:eastAsia="zh-CN"/>
        </w:rPr>
        <w:t>,000,000</w:t>
      </w:r>
      <w:r w:rsidR="005D40AB" w:rsidRPr="008658B9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243F0D" w:rsidRPr="008658B9">
        <w:rPr>
          <w:rFonts w:ascii="Times New Roman" w:hAnsi="Times New Roman" w:cs="Times New Roman" w:hint="eastAsia"/>
          <w:sz w:val="24"/>
          <w:lang w:eastAsia="zh-CN"/>
        </w:rPr>
        <w:t xml:space="preserve">records in the PS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>as background data. The data size is calculated by typical site</w:t>
      </w:r>
      <w:del w:id="94" w:author="Hao  WANG" w:date="2019-08-05T10:54:00Z">
        <w:r w:rsidRPr="008658B9" w:rsidDel="003271CC">
          <w:rPr>
            <w:rFonts w:ascii="Times New Roman" w:hAnsi="Times New Roman" w:cs="Times New Roman" w:hint="eastAsia"/>
            <w:sz w:val="24"/>
            <w:lang w:eastAsia="zh-CN"/>
          </w:rPr>
          <w:delText xml:space="preserve"> </w:delText>
        </w:r>
      </w:del>
      <w:del w:id="95" w:author="Hao  WANG" w:date="2019-08-05T10:53:00Z">
        <w:r w:rsidRPr="008658B9" w:rsidDel="003271CC">
          <w:rPr>
            <w:rFonts w:ascii="Times New Roman" w:hAnsi="Times New Roman" w:cs="Times New Roman" w:hint="eastAsia"/>
            <w:sz w:val="24"/>
            <w:lang w:eastAsia="zh-CN"/>
          </w:rPr>
          <w:delText>and the rule that history data c</w:delText>
        </w:r>
      </w:del>
      <w:del w:id="96" w:author="Hao  WANG" w:date="2019-08-05T10:54:00Z">
        <w:r w:rsidRPr="008658B9" w:rsidDel="003271CC">
          <w:rPr>
            <w:rFonts w:ascii="Times New Roman" w:hAnsi="Times New Roman" w:cs="Times New Roman" w:hint="eastAsia"/>
            <w:sz w:val="24"/>
            <w:lang w:eastAsia="zh-CN"/>
          </w:rPr>
          <w:delText>an be only stored for 30 work days</w:delText>
        </w:r>
      </w:del>
      <w:ins w:id="97" w:author="Hao  WANG" w:date="2019-08-05T10:54:00Z">
        <w:r w:rsidR="003271CC">
          <w:rPr>
            <w:rFonts w:ascii="Times New Roman" w:hAnsi="Times New Roman" w:cs="Times New Roman"/>
            <w:sz w:val="24"/>
            <w:lang w:eastAsia="zh-CN"/>
          </w:rPr>
          <w:t>. We will stop the SMS and LRU services of PS in order to keep the history data.</w:t>
        </w:r>
      </w:ins>
      <w:del w:id="98" w:author="Hao  WANG" w:date="2019-08-05T10:54:00Z">
        <w:r w:rsidRPr="008658B9" w:rsidDel="003271CC">
          <w:rPr>
            <w:rFonts w:ascii="Times New Roman" w:hAnsi="Times New Roman" w:cs="Times New Roman" w:hint="eastAsia"/>
            <w:sz w:val="24"/>
            <w:lang w:eastAsia="zh-CN"/>
          </w:rPr>
          <w:delText xml:space="preserve">. </w:delText>
        </w:r>
      </w:del>
      <w:r w:rsidRPr="008658B9">
        <w:rPr>
          <w:rFonts w:ascii="Times New Roman" w:hAnsi="Times New Roman" w:cs="Times New Roman" w:hint="eastAsia"/>
          <w:sz w:val="24"/>
          <w:lang w:eastAsia="zh-CN"/>
        </w:rPr>
        <w:t>These data will be added by automation scripts, test tool or SQL script</w:t>
      </w:r>
      <w:r w:rsidR="00F8104D" w:rsidRPr="008658B9">
        <w:rPr>
          <w:rFonts w:ascii="Times New Roman" w:hAnsi="Times New Roman" w:cs="Times New Roman" w:hint="eastAsia"/>
          <w:sz w:val="24"/>
          <w:lang w:eastAsia="zh-CN"/>
        </w:rPr>
        <w:t>.</w:t>
      </w:r>
      <w:ins w:id="99" w:author="Hao  WANG" w:date="2019-08-05T10:55:00Z">
        <w:r w:rsidR="003271CC">
          <w:rPr>
            <w:rFonts w:ascii="Times New Roman" w:hAnsi="Times New Roman" w:cs="Times New Roman"/>
            <w:sz w:val="24"/>
            <w:lang w:eastAsia="zh-CN"/>
          </w:rPr>
          <w:t xml:space="preserve"> The detail data information as follow:</w:t>
        </w:r>
      </w:ins>
    </w:p>
    <w:tbl>
      <w:tblPr>
        <w:tblStyle w:val="TableGrid"/>
        <w:tblW w:w="6840" w:type="dxa"/>
        <w:tblInd w:w="738" w:type="dxa"/>
        <w:tblLook w:val="04A0" w:firstRow="1" w:lastRow="0" w:firstColumn="1" w:lastColumn="0" w:noHBand="0" w:noVBand="1"/>
        <w:tblPrChange w:id="100" w:author="Hao  WANG" w:date="2019-08-05T10:56:00Z">
          <w:tblPr>
            <w:tblStyle w:val="TableGrid"/>
            <w:tblW w:w="6840" w:type="dxa"/>
            <w:tblInd w:w="738" w:type="dxa"/>
            <w:tblLook w:val="04A0" w:firstRow="1" w:lastRow="0" w:firstColumn="1" w:lastColumn="0" w:noHBand="0" w:noVBand="1"/>
          </w:tblPr>
        </w:tblPrChange>
      </w:tblPr>
      <w:tblGrid>
        <w:gridCol w:w="810"/>
        <w:gridCol w:w="3150"/>
        <w:gridCol w:w="2880"/>
        <w:tblGridChange w:id="101">
          <w:tblGrid>
            <w:gridCol w:w="810"/>
            <w:gridCol w:w="3150"/>
            <w:gridCol w:w="2880"/>
          </w:tblGrid>
        </w:tblGridChange>
      </w:tblGrid>
      <w:tr w:rsidR="003271CC" w14:paraId="0CE2BB0E" w14:textId="77777777" w:rsidTr="005600A0">
        <w:trPr>
          <w:trHeight w:val="290"/>
          <w:ins w:id="102" w:author="Hao  WANG" w:date="2019-08-05T10:55:00Z"/>
        </w:trPr>
        <w:tc>
          <w:tcPr>
            <w:tcW w:w="810" w:type="dxa"/>
            <w:shd w:val="clear" w:color="auto" w:fill="BFBFBF" w:themeFill="background1" w:themeFillShade="BF"/>
            <w:tcPrChange w:id="103" w:author="Hao  WANG" w:date="2019-08-05T10:56:00Z">
              <w:tcPr>
                <w:tcW w:w="810" w:type="dxa"/>
                <w:shd w:val="clear" w:color="auto" w:fill="BFBFBF" w:themeFill="background1" w:themeFillShade="BF"/>
              </w:tcPr>
            </w:tcPrChange>
          </w:tcPr>
          <w:p w14:paraId="3416D9C2" w14:textId="77777777" w:rsidR="003271CC" w:rsidRDefault="003271CC" w:rsidP="0047282E">
            <w:pPr>
              <w:rPr>
                <w:ins w:id="104" w:author="Hao  WANG" w:date="2019-08-05T10:55:00Z"/>
                <w:rFonts w:eastAsiaTheme="minorEastAsia"/>
                <w:lang w:eastAsia="zh-CN"/>
              </w:rPr>
            </w:pPr>
            <w:ins w:id="105" w:author="Hao  WANG" w:date="2019-08-05T10:55:00Z">
              <w:r>
                <w:rPr>
                  <w:rFonts w:eastAsiaTheme="minorEastAsia" w:hint="eastAsia"/>
                  <w:lang w:eastAsia="zh-CN"/>
                </w:rPr>
                <w:t>No.</w:t>
              </w:r>
            </w:ins>
          </w:p>
        </w:tc>
        <w:tc>
          <w:tcPr>
            <w:tcW w:w="3150" w:type="dxa"/>
            <w:shd w:val="clear" w:color="auto" w:fill="BFBFBF" w:themeFill="background1" w:themeFillShade="BF"/>
            <w:tcPrChange w:id="106" w:author="Hao  WANG" w:date="2019-08-05T10:56:00Z">
              <w:tcPr>
                <w:tcW w:w="3150" w:type="dxa"/>
                <w:shd w:val="clear" w:color="auto" w:fill="BFBFBF" w:themeFill="background1" w:themeFillShade="BF"/>
              </w:tcPr>
            </w:tcPrChange>
          </w:tcPr>
          <w:p w14:paraId="6BACAC69" w14:textId="77777777" w:rsidR="003271CC" w:rsidRDefault="003271CC" w:rsidP="0047282E">
            <w:pPr>
              <w:rPr>
                <w:ins w:id="107" w:author="Hao  WANG" w:date="2019-08-05T10:55:00Z"/>
                <w:rFonts w:eastAsiaTheme="minorEastAsia"/>
                <w:lang w:eastAsia="zh-CN"/>
              </w:rPr>
            </w:pPr>
            <w:ins w:id="108" w:author="Hao  WANG" w:date="2019-08-05T10:55:00Z">
              <w:r>
                <w:rPr>
                  <w:rFonts w:eastAsiaTheme="minorEastAsia" w:hint="eastAsia"/>
                  <w:lang w:eastAsia="zh-CN"/>
                </w:rPr>
                <w:t>Items</w:t>
              </w:r>
            </w:ins>
          </w:p>
        </w:tc>
        <w:tc>
          <w:tcPr>
            <w:tcW w:w="2880" w:type="dxa"/>
            <w:shd w:val="clear" w:color="auto" w:fill="BFBFBF" w:themeFill="background1" w:themeFillShade="BF"/>
            <w:tcPrChange w:id="109" w:author="Hao  WANG" w:date="2019-08-05T10:56:00Z">
              <w:tcPr>
                <w:tcW w:w="2880" w:type="dxa"/>
                <w:shd w:val="clear" w:color="auto" w:fill="BFBFBF" w:themeFill="background1" w:themeFillShade="BF"/>
              </w:tcPr>
            </w:tcPrChange>
          </w:tcPr>
          <w:p w14:paraId="5A5F162E" w14:textId="77777777" w:rsidR="003271CC" w:rsidRDefault="003271CC" w:rsidP="0047282E">
            <w:pPr>
              <w:rPr>
                <w:ins w:id="110" w:author="Hao  WANG" w:date="2019-08-05T10:55:00Z"/>
                <w:rFonts w:eastAsiaTheme="minorEastAsia"/>
                <w:lang w:eastAsia="zh-CN"/>
              </w:rPr>
            </w:pPr>
            <w:ins w:id="111" w:author="Hao  WANG" w:date="2019-08-05T10:55:00Z">
              <w:r>
                <w:rPr>
                  <w:rFonts w:eastAsiaTheme="minorEastAsia" w:hint="eastAsia"/>
                  <w:lang w:eastAsia="zh-CN"/>
                </w:rPr>
                <w:t>Amount</w:t>
              </w:r>
            </w:ins>
          </w:p>
        </w:tc>
      </w:tr>
      <w:tr w:rsidR="003271CC" w14:paraId="6ADF054D" w14:textId="77777777" w:rsidTr="0047282E">
        <w:trPr>
          <w:ins w:id="112" w:author="Hao  WANG" w:date="2019-08-05T10:55:00Z"/>
        </w:trPr>
        <w:tc>
          <w:tcPr>
            <w:tcW w:w="810" w:type="dxa"/>
          </w:tcPr>
          <w:p w14:paraId="712EC17A" w14:textId="77777777" w:rsidR="003271CC" w:rsidRDefault="003271CC" w:rsidP="0047282E">
            <w:pPr>
              <w:ind w:left="-46" w:firstLine="46"/>
              <w:rPr>
                <w:ins w:id="113" w:author="Hao  WANG" w:date="2019-08-05T10:55:00Z"/>
                <w:rFonts w:eastAsiaTheme="minorEastAsia"/>
                <w:lang w:eastAsia="zh-CN"/>
              </w:rPr>
            </w:pPr>
            <w:ins w:id="114" w:author="Hao  WANG" w:date="2019-08-05T10:55:00Z">
              <w:r>
                <w:rPr>
                  <w:rFonts w:eastAsiaTheme="minorEastAsia" w:hint="eastAsia"/>
                  <w:lang w:eastAsia="zh-CN"/>
                </w:rPr>
                <w:t>1</w:t>
              </w:r>
            </w:ins>
          </w:p>
        </w:tc>
        <w:tc>
          <w:tcPr>
            <w:tcW w:w="3150" w:type="dxa"/>
          </w:tcPr>
          <w:p w14:paraId="29C16AC5" w14:textId="77777777" w:rsidR="003271CC" w:rsidRDefault="003271CC" w:rsidP="0047282E">
            <w:pPr>
              <w:rPr>
                <w:ins w:id="115" w:author="Hao  WANG" w:date="2019-08-05T10:55:00Z"/>
                <w:rFonts w:eastAsiaTheme="minorEastAsia"/>
                <w:lang w:eastAsia="zh-CN"/>
              </w:rPr>
            </w:pPr>
            <w:ins w:id="116" w:author="Hao  WANG" w:date="2019-08-05T10:55:00Z">
              <w:r>
                <w:rPr>
                  <w:rFonts w:eastAsiaTheme="minorEastAsia" w:hint="eastAsia"/>
                  <w:lang w:eastAsia="zh-CN"/>
                </w:rPr>
                <w:t>Patients</w:t>
              </w:r>
            </w:ins>
          </w:p>
        </w:tc>
        <w:tc>
          <w:tcPr>
            <w:tcW w:w="2880" w:type="dxa"/>
          </w:tcPr>
          <w:p w14:paraId="7C29CE5F" w14:textId="77777777" w:rsidR="003271CC" w:rsidRDefault="0044662C" w:rsidP="0047282E">
            <w:pPr>
              <w:rPr>
                <w:ins w:id="117" w:author="Hao  WANG" w:date="2019-08-05T10:55:00Z"/>
                <w:rFonts w:eastAsiaTheme="minorEastAsia"/>
                <w:lang w:eastAsia="zh-CN"/>
              </w:rPr>
            </w:pPr>
            <w:ins w:id="118" w:author="Hao  WANG" w:date="2019-08-05T11:07:00Z">
              <w:r>
                <w:rPr>
                  <w:rFonts w:eastAsiaTheme="minorEastAsia"/>
                  <w:lang w:eastAsia="zh-CN"/>
                </w:rPr>
                <w:t>&gt;=</w:t>
              </w:r>
            </w:ins>
            <w:ins w:id="119" w:author="Hao  WANG" w:date="2019-08-05T10:55:00Z">
              <w:r w:rsidR="003271CC">
                <w:rPr>
                  <w:rFonts w:eastAsiaTheme="minorEastAsia" w:hint="eastAsia"/>
                  <w:lang w:eastAsia="zh-CN"/>
                </w:rPr>
                <w:t>1</w:t>
              </w:r>
              <w:r w:rsidR="003271CC">
                <w:rPr>
                  <w:rFonts w:eastAsiaTheme="minorEastAsia"/>
                  <w:lang w:eastAsia="zh-CN"/>
                </w:rPr>
                <w:t>,</w:t>
              </w:r>
              <w:r w:rsidR="003271CC">
                <w:rPr>
                  <w:rFonts w:eastAsiaTheme="minorEastAsia" w:hint="eastAsia"/>
                  <w:lang w:eastAsia="zh-CN"/>
                </w:rPr>
                <w:t>000</w:t>
              </w:r>
              <w:r w:rsidR="003271CC">
                <w:rPr>
                  <w:rFonts w:eastAsiaTheme="minorEastAsia"/>
                  <w:lang w:eastAsia="zh-CN"/>
                </w:rPr>
                <w:t>,</w:t>
              </w:r>
              <w:r w:rsidR="003271CC">
                <w:rPr>
                  <w:rFonts w:eastAsiaTheme="minorEastAsia" w:hint="eastAsia"/>
                  <w:lang w:eastAsia="zh-CN"/>
                </w:rPr>
                <w:t>000</w:t>
              </w:r>
            </w:ins>
          </w:p>
        </w:tc>
      </w:tr>
      <w:tr w:rsidR="003271CC" w14:paraId="472A09F1" w14:textId="77777777" w:rsidTr="0047282E">
        <w:trPr>
          <w:ins w:id="120" w:author="Hao  WANG" w:date="2019-08-05T10:55:00Z"/>
        </w:trPr>
        <w:tc>
          <w:tcPr>
            <w:tcW w:w="810" w:type="dxa"/>
          </w:tcPr>
          <w:p w14:paraId="08DB3F4E" w14:textId="77777777" w:rsidR="003271CC" w:rsidRDefault="003271CC" w:rsidP="0047282E">
            <w:pPr>
              <w:rPr>
                <w:ins w:id="121" w:author="Hao  WANG" w:date="2019-08-05T10:55:00Z"/>
                <w:rFonts w:eastAsiaTheme="minorEastAsia"/>
                <w:lang w:eastAsia="zh-CN"/>
              </w:rPr>
            </w:pPr>
            <w:ins w:id="122" w:author="Hao  WANG" w:date="2019-08-05T10:55:00Z">
              <w:r>
                <w:rPr>
                  <w:rFonts w:eastAsiaTheme="minorEastAsia" w:hint="eastAsia"/>
                  <w:lang w:eastAsia="zh-CN"/>
                </w:rPr>
                <w:t>2</w:t>
              </w:r>
            </w:ins>
          </w:p>
        </w:tc>
        <w:tc>
          <w:tcPr>
            <w:tcW w:w="3150" w:type="dxa"/>
          </w:tcPr>
          <w:p w14:paraId="5E184F34" w14:textId="77777777" w:rsidR="003271CC" w:rsidRDefault="003271CC">
            <w:pPr>
              <w:rPr>
                <w:ins w:id="123" w:author="Hao  WANG" w:date="2019-08-05T10:55:00Z"/>
                <w:rFonts w:eastAsiaTheme="minorEastAsia"/>
                <w:lang w:eastAsia="zh-CN"/>
              </w:rPr>
            </w:pPr>
            <w:ins w:id="124" w:author="Hao  WANG" w:date="2019-08-05T10:55:00Z">
              <w:r>
                <w:rPr>
                  <w:rFonts w:eastAsiaTheme="minorEastAsia" w:hint="eastAsia"/>
                  <w:lang w:eastAsia="zh-CN"/>
                </w:rPr>
                <w:t>Films</w:t>
              </w:r>
            </w:ins>
          </w:p>
        </w:tc>
        <w:tc>
          <w:tcPr>
            <w:tcW w:w="2880" w:type="dxa"/>
          </w:tcPr>
          <w:p w14:paraId="65A35CBF" w14:textId="77777777" w:rsidR="003271CC" w:rsidRDefault="0044662C" w:rsidP="0047282E">
            <w:pPr>
              <w:rPr>
                <w:ins w:id="125" w:author="Hao  WANG" w:date="2019-08-05T10:55:00Z"/>
                <w:rFonts w:eastAsiaTheme="minorEastAsia"/>
                <w:lang w:eastAsia="zh-CN"/>
              </w:rPr>
            </w:pPr>
            <w:ins w:id="126" w:author="Hao  WANG" w:date="2019-08-05T11:07:00Z">
              <w:r>
                <w:rPr>
                  <w:rFonts w:eastAsiaTheme="minorEastAsia"/>
                  <w:lang w:eastAsia="zh-CN"/>
                </w:rPr>
                <w:t>&gt;=</w:t>
              </w:r>
            </w:ins>
            <w:ins w:id="127" w:author="Hao  WANG" w:date="2019-08-05T10:56:00Z">
              <w:r w:rsidR="005600A0">
                <w:rPr>
                  <w:rFonts w:eastAsiaTheme="minorEastAsia" w:hint="eastAsia"/>
                  <w:lang w:eastAsia="zh-CN"/>
                </w:rPr>
                <w:t>1</w:t>
              </w:r>
              <w:r w:rsidR="005600A0">
                <w:rPr>
                  <w:rFonts w:eastAsiaTheme="minorEastAsia"/>
                  <w:lang w:eastAsia="zh-CN"/>
                </w:rPr>
                <w:t>,</w:t>
              </w:r>
              <w:r w:rsidR="005600A0">
                <w:rPr>
                  <w:rFonts w:eastAsiaTheme="minorEastAsia" w:hint="eastAsia"/>
                  <w:lang w:eastAsia="zh-CN"/>
                </w:rPr>
                <w:t>000</w:t>
              </w:r>
              <w:r w:rsidR="005600A0">
                <w:rPr>
                  <w:rFonts w:eastAsiaTheme="minorEastAsia"/>
                  <w:lang w:eastAsia="zh-CN"/>
                </w:rPr>
                <w:t>,</w:t>
              </w:r>
              <w:r w:rsidR="005600A0">
                <w:rPr>
                  <w:rFonts w:eastAsiaTheme="minorEastAsia" w:hint="eastAsia"/>
                  <w:lang w:eastAsia="zh-CN"/>
                </w:rPr>
                <w:t>000</w:t>
              </w:r>
            </w:ins>
          </w:p>
        </w:tc>
      </w:tr>
      <w:tr w:rsidR="003271CC" w14:paraId="78DF03DB" w14:textId="77777777" w:rsidTr="0047282E">
        <w:trPr>
          <w:ins w:id="128" w:author="Hao  WANG" w:date="2019-08-05T10:55:00Z"/>
        </w:trPr>
        <w:tc>
          <w:tcPr>
            <w:tcW w:w="810" w:type="dxa"/>
          </w:tcPr>
          <w:p w14:paraId="32CC3460" w14:textId="77777777" w:rsidR="003271CC" w:rsidRDefault="003271CC" w:rsidP="0047282E">
            <w:pPr>
              <w:rPr>
                <w:ins w:id="129" w:author="Hao  WANG" w:date="2019-08-05T10:55:00Z"/>
                <w:rFonts w:eastAsiaTheme="minorEastAsia"/>
                <w:lang w:eastAsia="zh-CN"/>
              </w:rPr>
            </w:pPr>
            <w:ins w:id="130" w:author="Hao  WANG" w:date="2019-08-05T10:55:00Z">
              <w:r>
                <w:rPr>
                  <w:rFonts w:eastAsiaTheme="minorEastAsia" w:hint="eastAsia"/>
                  <w:lang w:eastAsia="zh-CN"/>
                </w:rPr>
                <w:t>3</w:t>
              </w:r>
            </w:ins>
          </w:p>
        </w:tc>
        <w:tc>
          <w:tcPr>
            <w:tcW w:w="3150" w:type="dxa"/>
          </w:tcPr>
          <w:p w14:paraId="5F0207D6" w14:textId="77777777" w:rsidR="003271CC" w:rsidRDefault="003271CC" w:rsidP="0047282E">
            <w:pPr>
              <w:rPr>
                <w:ins w:id="131" w:author="Hao  WANG" w:date="2019-08-05T10:55:00Z"/>
                <w:rFonts w:eastAsiaTheme="minorEastAsia"/>
                <w:lang w:eastAsia="zh-CN"/>
              </w:rPr>
            </w:pPr>
            <w:ins w:id="132" w:author="Hao  WANG" w:date="2019-08-05T10:56:00Z">
              <w:r>
                <w:rPr>
                  <w:lang w:eastAsia="zh-CN"/>
                </w:rPr>
                <w:t>Reports</w:t>
              </w:r>
            </w:ins>
          </w:p>
        </w:tc>
        <w:tc>
          <w:tcPr>
            <w:tcW w:w="2880" w:type="dxa"/>
          </w:tcPr>
          <w:p w14:paraId="6BF38916" w14:textId="77777777" w:rsidR="003271CC" w:rsidRPr="006A717B" w:rsidRDefault="0044662C" w:rsidP="0047282E">
            <w:pPr>
              <w:rPr>
                <w:ins w:id="133" w:author="Hao  WANG" w:date="2019-08-05T10:55:00Z"/>
                <w:rFonts w:eastAsiaTheme="minorEastAsia"/>
                <w:lang w:eastAsia="zh-CN"/>
              </w:rPr>
            </w:pPr>
            <w:ins w:id="134" w:author="Hao  WANG" w:date="2019-08-05T11:07:00Z">
              <w:r>
                <w:rPr>
                  <w:rFonts w:eastAsiaTheme="minorEastAsia"/>
                  <w:lang w:eastAsia="zh-CN"/>
                </w:rPr>
                <w:t>&gt;=</w:t>
              </w:r>
            </w:ins>
            <w:ins w:id="135" w:author="Hao  WANG" w:date="2019-08-05T10:56:00Z">
              <w:r w:rsidR="005600A0">
                <w:rPr>
                  <w:rFonts w:eastAsiaTheme="minorEastAsia" w:hint="eastAsia"/>
                  <w:lang w:eastAsia="zh-CN"/>
                </w:rPr>
                <w:t>1</w:t>
              </w:r>
              <w:r w:rsidR="005600A0">
                <w:rPr>
                  <w:rFonts w:eastAsiaTheme="minorEastAsia"/>
                  <w:lang w:eastAsia="zh-CN"/>
                </w:rPr>
                <w:t>,</w:t>
              </w:r>
              <w:r w:rsidR="005600A0">
                <w:rPr>
                  <w:rFonts w:eastAsiaTheme="minorEastAsia" w:hint="eastAsia"/>
                  <w:lang w:eastAsia="zh-CN"/>
                </w:rPr>
                <w:t>000</w:t>
              </w:r>
              <w:r w:rsidR="005600A0">
                <w:rPr>
                  <w:rFonts w:eastAsiaTheme="minorEastAsia"/>
                  <w:lang w:eastAsia="zh-CN"/>
                </w:rPr>
                <w:t>,</w:t>
              </w:r>
              <w:r w:rsidR="005600A0">
                <w:rPr>
                  <w:rFonts w:eastAsiaTheme="minorEastAsia" w:hint="eastAsia"/>
                  <w:lang w:eastAsia="zh-CN"/>
                </w:rPr>
                <w:t>000</w:t>
              </w:r>
            </w:ins>
          </w:p>
        </w:tc>
      </w:tr>
      <w:tr w:rsidR="005600A0" w14:paraId="535970EE" w14:textId="77777777" w:rsidTr="0047282E">
        <w:trPr>
          <w:ins w:id="136" w:author="Hao  WANG" w:date="2019-08-05T10:57:00Z"/>
        </w:trPr>
        <w:tc>
          <w:tcPr>
            <w:tcW w:w="810" w:type="dxa"/>
          </w:tcPr>
          <w:p w14:paraId="1EA3D3EF" w14:textId="77777777" w:rsidR="005600A0" w:rsidRDefault="005600A0" w:rsidP="0047282E">
            <w:pPr>
              <w:rPr>
                <w:ins w:id="137" w:author="Hao  WANG" w:date="2019-08-05T10:57:00Z"/>
                <w:rFonts w:eastAsiaTheme="minorEastAsia"/>
                <w:lang w:eastAsia="zh-CN"/>
              </w:rPr>
            </w:pPr>
            <w:ins w:id="138" w:author="Hao  WANG" w:date="2019-08-05T11:00:00Z">
              <w:r>
                <w:rPr>
                  <w:rFonts w:eastAsiaTheme="minorEastAsia"/>
                  <w:lang w:eastAsia="zh-CN"/>
                </w:rPr>
                <w:t>4</w:t>
              </w:r>
            </w:ins>
          </w:p>
        </w:tc>
        <w:tc>
          <w:tcPr>
            <w:tcW w:w="3150" w:type="dxa"/>
          </w:tcPr>
          <w:p w14:paraId="0E06368B" w14:textId="77777777" w:rsidR="005600A0" w:rsidRDefault="005600A0" w:rsidP="0047282E">
            <w:pPr>
              <w:rPr>
                <w:ins w:id="139" w:author="Hao  WANG" w:date="2019-08-05T10:57:00Z"/>
                <w:lang w:eastAsia="zh-CN"/>
              </w:rPr>
            </w:pPr>
            <w:ins w:id="140" w:author="Hao  WANG" w:date="2019-08-05T10:57:00Z">
              <w:r>
                <w:rPr>
                  <w:lang w:eastAsia="zh-CN"/>
                </w:rPr>
                <w:t>Exam</w:t>
              </w:r>
            </w:ins>
            <w:ins w:id="141" w:author="Hao  WANG" w:date="2019-08-05T10:58:00Z">
              <w:r>
                <w:rPr>
                  <w:lang w:eastAsia="zh-CN"/>
                </w:rPr>
                <w:t>s</w:t>
              </w:r>
            </w:ins>
          </w:p>
        </w:tc>
        <w:tc>
          <w:tcPr>
            <w:tcW w:w="2880" w:type="dxa"/>
          </w:tcPr>
          <w:p w14:paraId="1F67273F" w14:textId="77777777" w:rsidR="005600A0" w:rsidRDefault="0044662C" w:rsidP="0047282E">
            <w:pPr>
              <w:rPr>
                <w:ins w:id="142" w:author="Hao  WANG" w:date="2019-08-05T10:57:00Z"/>
                <w:rFonts w:eastAsiaTheme="minorEastAsia"/>
                <w:lang w:eastAsia="zh-CN"/>
              </w:rPr>
            </w:pPr>
            <w:ins w:id="143" w:author="Hao  WANG" w:date="2019-08-05T11:07:00Z">
              <w:r>
                <w:rPr>
                  <w:rFonts w:eastAsiaTheme="minorEastAsia"/>
                  <w:lang w:eastAsia="zh-CN"/>
                </w:rPr>
                <w:t>&gt;=</w:t>
              </w:r>
            </w:ins>
            <w:ins w:id="144" w:author="Hao  WANG" w:date="2019-08-05T10:58:00Z">
              <w:r w:rsidR="005600A0">
                <w:rPr>
                  <w:rFonts w:eastAsiaTheme="minorEastAsia" w:hint="eastAsia"/>
                  <w:lang w:eastAsia="zh-CN"/>
                </w:rPr>
                <w:t>1</w:t>
              </w:r>
              <w:r w:rsidR="005600A0">
                <w:rPr>
                  <w:rFonts w:eastAsiaTheme="minorEastAsia"/>
                  <w:lang w:eastAsia="zh-CN"/>
                </w:rPr>
                <w:t>,</w:t>
              </w:r>
              <w:r w:rsidR="005600A0">
                <w:rPr>
                  <w:rFonts w:eastAsiaTheme="minorEastAsia" w:hint="eastAsia"/>
                  <w:lang w:eastAsia="zh-CN"/>
                </w:rPr>
                <w:t>000</w:t>
              </w:r>
              <w:r w:rsidR="005600A0">
                <w:rPr>
                  <w:rFonts w:eastAsiaTheme="minorEastAsia"/>
                  <w:lang w:eastAsia="zh-CN"/>
                </w:rPr>
                <w:t>,</w:t>
              </w:r>
              <w:r w:rsidR="005600A0">
                <w:rPr>
                  <w:rFonts w:eastAsiaTheme="minorEastAsia" w:hint="eastAsia"/>
                  <w:lang w:eastAsia="zh-CN"/>
                </w:rPr>
                <w:t>000</w:t>
              </w:r>
            </w:ins>
          </w:p>
        </w:tc>
      </w:tr>
      <w:tr w:rsidR="005600A0" w14:paraId="06C569F0" w14:textId="77777777" w:rsidTr="0047282E">
        <w:trPr>
          <w:ins w:id="145" w:author="Hao  WANG" w:date="2019-08-05T10:56:00Z"/>
        </w:trPr>
        <w:tc>
          <w:tcPr>
            <w:tcW w:w="810" w:type="dxa"/>
          </w:tcPr>
          <w:p w14:paraId="294E3A85" w14:textId="77777777" w:rsidR="005600A0" w:rsidRDefault="005600A0" w:rsidP="0047282E">
            <w:pPr>
              <w:rPr>
                <w:ins w:id="146" w:author="Hao  WANG" w:date="2019-08-05T10:56:00Z"/>
                <w:rFonts w:eastAsiaTheme="minorEastAsia"/>
                <w:lang w:eastAsia="zh-CN"/>
              </w:rPr>
            </w:pPr>
            <w:ins w:id="147" w:author="Hao  WANG" w:date="2019-08-05T10:56:00Z">
              <w:r>
                <w:rPr>
                  <w:rFonts w:eastAsiaTheme="minorEastAsia"/>
                  <w:lang w:eastAsia="zh-CN"/>
                </w:rPr>
                <w:t>5</w:t>
              </w:r>
            </w:ins>
          </w:p>
        </w:tc>
        <w:tc>
          <w:tcPr>
            <w:tcW w:w="3150" w:type="dxa"/>
          </w:tcPr>
          <w:p w14:paraId="3927D4E9" w14:textId="77777777" w:rsidR="005600A0" w:rsidRDefault="005600A0" w:rsidP="0047282E">
            <w:pPr>
              <w:rPr>
                <w:ins w:id="148" w:author="Hao  WANG" w:date="2019-08-05T10:56:00Z"/>
                <w:lang w:eastAsia="zh-CN"/>
              </w:rPr>
            </w:pPr>
            <w:ins w:id="149" w:author="Hao  WANG" w:date="2019-08-05T10:57:00Z">
              <w:r>
                <w:rPr>
                  <w:lang w:eastAsia="zh-CN"/>
                </w:rPr>
                <w:t>Unprinted Films</w:t>
              </w:r>
            </w:ins>
          </w:p>
        </w:tc>
        <w:tc>
          <w:tcPr>
            <w:tcW w:w="2880" w:type="dxa"/>
          </w:tcPr>
          <w:p w14:paraId="481FCB41" w14:textId="77777777" w:rsidR="005600A0" w:rsidRDefault="0044662C" w:rsidP="0047282E">
            <w:pPr>
              <w:rPr>
                <w:ins w:id="150" w:author="Hao  WANG" w:date="2019-08-05T10:56:00Z"/>
                <w:rFonts w:eastAsiaTheme="minorEastAsia"/>
                <w:lang w:eastAsia="zh-CN"/>
              </w:rPr>
            </w:pPr>
            <w:ins w:id="151" w:author="Hao  WANG" w:date="2019-08-05T11:07:00Z">
              <w:r>
                <w:rPr>
                  <w:rFonts w:eastAsiaTheme="minorEastAsia"/>
                  <w:lang w:eastAsia="zh-CN"/>
                </w:rPr>
                <w:t>&gt;=</w:t>
              </w:r>
            </w:ins>
            <w:ins w:id="152" w:author="Hao  WANG" w:date="2019-08-05T10:57:00Z">
              <w:r w:rsidR="005600A0">
                <w:rPr>
                  <w:rFonts w:eastAsiaTheme="minorEastAsia" w:hint="eastAsia"/>
                  <w:lang w:eastAsia="zh-CN"/>
                </w:rPr>
                <w:t>700</w:t>
              </w:r>
              <w:r w:rsidR="005600A0">
                <w:rPr>
                  <w:rFonts w:eastAsiaTheme="minorEastAsia"/>
                  <w:lang w:eastAsia="zh-CN"/>
                </w:rPr>
                <w:t>,</w:t>
              </w:r>
              <w:r w:rsidR="005600A0">
                <w:rPr>
                  <w:rFonts w:eastAsiaTheme="minorEastAsia" w:hint="eastAsia"/>
                  <w:lang w:eastAsia="zh-CN"/>
                </w:rPr>
                <w:t>000</w:t>
              </w:r>
            </w:ins>
          </w:p>
        </w:tc>
      </w:tr>
      <w:tr w:rsidR="005600A0" w14:paraId="31134B57" w14:textId="77777777" w:rsidTr="0047282E">
        <w:trPr>
          <w:ins w:id="153" w:author="Hao  WANG" w:date="2019-08-05T10:57:00Z"/>
        </w:trPr>
        <w:tc>
          <w:tcPr>
            <w:tcW w:w="810" w:type="dxa"/>
          </w:tcPr>
          <w:p w14:paraId="5E7DD030" w14:textId="77777777" w:rsidR="005600A0" w:rsidRDefault="005600A0" w:rsidP="005600A0">
            <w:pPr>
              <w:rPr>
                <w:ins w:id="154" w:author="Hao  WANG" w:date="2019-08-05T10:57:00Z"/>
                <w:rFonts w:eastAsiaTheme="minorEastAsia"/>
                <w:lang w:eastAsia="zh-CN"/>
              </w:rPr>
            </w:pPr>
            <w:ins w:id="155" w:author="Hao  WANG" w:date="2019-08-05T10:57:00Z">
              <w:r>
                <w:rPr>
                  <w:rFonts w:eastAsiaTheme="minorEastAsia"/>
                  <w:lang w:eastAsia="zh-CN"/>
                </w:rPr>
                <w:t>5</w:t>
              </w:r>
            </w:ins>
          </w:p>
        </w:tc>
        <w:tc>
          <w:tcPr>
            <w:tcW w:w="3150" w:type="dxa"/>
          </w:tcPr>
          <w:p w14:paraId="1BA89D87" w14:textId="77777777" w:rsidR="005600A0" w:rsidRDefault="005600A0" w:rsidP="005600A0">
            <w:pPr>
              <w:rPr>
                <w:ins w:id="156" w:author="Hao  WANG" w:date="2019-08-05T10:57:00Z"/>
                <w:lang w:eastAsia="zh-CN"/>
              </w:rPr>
            </w:pPr>
            <w:ins w:id="157" w:author="Hao  WANG" w:date="2019-08-05T11:00:00Z">
              <w:r>
                <w:rPr>
                  <w:lang w:eastAsia="zh-CN"/>
                </w:rPr>
                <w:t>Unprinted</w:t>
              </w:r>
              <w:r w:rsidR="0044662C">
                <w:rPr>
                  <w:lang w:eastAsia="zh-CN"/>
                </w:rPr>
                <w:t xml:space="preserve"> Reports</w:t>
              </w:r>
            </w:ins>
          </w:p>
        </w:tc>
        <w:tc>
          <w:tcPr>
            <w:tcW w:w="2880" w:type="dxa"/>
          </w:tcPr>
          <w:p w14:paraId="2EB00096" w14:textId="77777777" w:rsidR="005600A0" w:rsidRDefault="0044662C" w:rsidP="005600A0">
            <w:pPr>
              <w:rPr>
                <w:ins w:id="158" w:author="Hao  WANG" w:date="2019-08-05T10:57:00Z"/>
                <w:rFonts w:eastAsiaTheme="minorEastAsia"/>
                <w:lang w:eastAsia="zh-CN"/>
              </w:rPr>
            </w:pPr>
            <w:ins w:id="159" w:author="Hao  WANG" w:date="2019-08-05T11:07:00Z">
              <w:r>
                <w:rPr>
                  <w:rFonts w:eastAsiaTheme="minorEastAsia"/>
                  <w:lang w:eastAsia="zh-CN"/>
                </w:rPr>
                <w:t>&gt;=</w:t>
              </w:r>
            </w:ins>
            <w:ins w:id="160" w:author="Hao  WANG" w:date="2019-08-05T11:00:00Z">
              <w:r>
                <w:rPr>
                  <w:rFonts w:eastAsiaTheme="minorEastAsia" w:hint="eastAsia"/>
                  <w:lang w:eastAsia="zh-CN"/>
                </w:rPr>
                <w:t>3</w:t>
              </w:r>
              <w:r w:rsidR="005600A0">
                <w:rPr>
                  <w:rFonts w:eastAsiaTheme="minorEastAsia" w:hint="eastAsia"/>
                  <w:lang w:eastAsia="zh-CN"/>
                </w:rPr>
                <w:t>00</w:t>
              </w:r>
              <w:r w:rsidR="005600A0">
                <w:rPr>
                  <w:rFonts w:eastAsiaTheme="minorEastAsia"/>
                  <w:lang w:eastAsia="zh-CN"/>
                </w:rPr>
                <w:t>,</w:t>
              </w:r>
              <w:r w:rsidR="005600A0">
                <w:rPr>
                  <w:rFonts w:eastAsiaTheme="minorEastAsia" w:hint="eastAsia"/>
                  <w:lang w:eastAsia="zh-CN"/>
                </w:rPr>
                <w:t>000</w:t>
              </w:r>
            </w:ins>
          </w:p>
        </w:tc>
      </w:tr>
    </w:tbl>
    <w:p w14:paraId="4C3E2212" w14:textId="77777777" w:rsidR="003271CC" w:rsidRDefault="003271CC" w:rsidP="008658B9">
      <w:pPr>
        <w:ind w:firstLine="360"/>
        <w:rPr>
          <w:ins w:id="161" w:author="Hao  WANG" w:date="2019-08-05T10:23:00Z"/>
          <w:rFonts w:ascii="Times New Roman" w:hAnsi="Times New Roman" w:cs="Times New Roman"/>
          <w:sz w:val="24"/>
          <w:lang w:eastAsia="zh-CN"/>
        </w:rPr>
      </w:pPr>
    </w:p>
    <w:p w14:paraId="06ADE1BD" w14:textId="77777777" w:rsidR="0070248D" w:rsidRPr="008658B9" w:rsidRDefault="0070248D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  <w:ins w:id="162" w:author="Hao  WANG" w:date="2019-08-05T10:23:00Z">
        <w:r>
          <w:rPr>
            <w:rFonts w:ascii="Times New Roman" w:hAnsi="Times New Roman" w:cs="Times New Roman"/>
            <w:sz w:val="24"/>
            <w:lang w:eastAsia="zh-CN"/>
          </w:rPr>
          <w:t xml:space="preserve">Wait the detail backgroud data from song </w:t>
        </w:r>
        <w:commentRangeStart w:id="163"/>
        <w:r>
          <w:rPr>
            <w:rFonts w:ascii="Times New Roman" w:hAnsi="Times New Roman" w:cs="Times New Roman"/>
            <w:sz w:val="24"/>
            <w:lang w:eastAsia="zh-CN"/>
          </w:rPr>
          <w:t>yang</w:t>
        </w:r>
      </w:ins>
      <w:commentRangeEnd w:id="163"/>
      <w:ins w:id="164" w:author="Hao  WANG" w:date="2019-08-05T10:26:00Z">
        <w:r w:rsidR="009F1CF3">
          <w:rPr>
            <w:rStyle w:val="CommentReference"/>
          </w:rPr>
          <w:commentReference w:id="163"/>
        </w:r>
      </w:ins>
      <w:ins w:id="165" w:author="Hao  WANG" w:date="2019-08-05T10:23:00Z">
        <w:r>
          <w:rPr>
            <w:rFonts w:ascii="Times New Roman" w:hAnsi="Times New Roman" w:cs="Times New Roman"/>
            <w:sz w:val="24"/>
            <w:lang w:eastAsia="zh-CN"/>
          </w:rPr>
          <w:t>.</w:t>
        </w:r>
      </w:ins>
    </w:p>
    <w:p w14:paraId="57B9B0ED" w14:textId="77777777" w:rsidR="000B1CB7" w:rsidRDefault="000B1CB7" w:rsidP="000B1CB7">
      <w:pPr>
        <w:pStyle w:val="Heading1"/>
        <w:rPr>
          <w:lang w:eastAsia="zh-CN"/>
        </w:rPr>
      </w:pPr>
      <w:bookmarkStart w:id="166" w:name="_Toc4770445"/>
      <w:r>
        <w:rPr>
          <w:rFonts w:hint="eastAsia"/>
          <w:lang w:eastAsia="zh-CN"/>
        </w:rPr>
        <w:t xml:space="preserve">Test </w:t>
      </w:r>
      <w:r w:rsidR="00630CD5">
        <w:rPr>
          <w:rFonts w:hint="eastAsia"/>
          <w:lang w:eastAsia="zh-CN"/>
        </w:rPr>
        <w:t>scenario</w:t>
      </w:r>
      <w:bookmarkEnd w:id="166"/>
    </w:p>
    <w:p w14:paraId="09C566D1" w14:textId="77777777" w:rsidR="00CA2DEB" w:rsidRDefault="00CA2DEB" w:rsidP="00CA2DEB">
      <w:pPr>
        <w:pStyle w:val="Heading2"/>
      </w:pPr>
      <w:bookmarkStart w:id="167" w:name="_Toc4770446"/>
      <w:r>
        <w:rPr>
          <w:rFonts w:hint="eastAsia"/>
        </w:rPr>
        <w:t>Test target analyze</w:t>
      </w:r>
      <w:bookmarkEnd w:id="167"/>
    </w:p>
    <w:p w14:paraId="750616EC" w14:textId="77777777" w:rsidR="00CA2DEB" w:rsidRDefault="00CA2DEB" w:rsidP="00CA2DEB">
      <w:pPr>
        <w:rPr>
          <w:lang w:eastAsia="zh-CN"/>
        </w:rPr>
      </w:pPr>
    </w:p>
    <w:p w14:paraId="05AA4204" w14:textId="77777777" w:rsidR="001A3A70" w:rsidRPr="008658B9" w:rsidRDefault="00CA2DEB" w:rsidP="001A3A70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We have known the structure and </w:t>
      </w:r>
      <w:r w:rsidR="006C1004" w:rsidRPr="008658B9">
        <w:rPr>
          <w:rFonts w:ascii="Times New Roman" w:hAnsi="Times New Roman" w:cs="Times New Roman" w:hint="eastAsia"/>
          <w:sz w:val="24"/>
          <w:lang w:eastAsia="zh-CN"/>
        </w:rPr>
        <w:t>transactions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 for PS system. 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For testing, if the test result is not meets the </w:t>
      </w:r>
      <w:r w:rsidR="001A3A70" w:rsidRPr="008658B9">
        <w:rPr>
          <w:rFonts w:ascii="Times New Roman" w:hAnsi="Times New Roman" w:cs="Times New Roman"/>
          <w:sz w:val="24"/>
          <w:lang w:eastAsia="zh-CN"/>
        </w:rPr>
        <w:t>requirements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 and </w:t>
      </w:r>
      <w:r w:rsidR="001A3A70" w:rsidRPr="008658B9">
        <w:rPr>
          <w:rFonts w:ascii="Times New Roman" w:hAnsi="Times New Roman" w:cs="Times New Roman"/>
          <w:sz w:val="24"/>
          <w:lang w:eastAsia="zh-CN"/>
        </w:rPr>
        <w:t>target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>s</w:t>
      </w:r>
      <w:r w:rsidR="008106C6" w:rsidRPr="008658B9">
        <w:rPr>
          <w:rFonts w:ascii="Times New Roman" w:hAnsi="Times New Roman" w:cs="Times New Roman" w:hint="eastAsia"/>
          <w:sz w:val="24"/>
          <w:lang w:eastAsia="zh-CN"/>
        </w:rPr>
        <w:t>, we should tune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8106C6" w:rsidRPr="008658B9">
        <w:rPr>
          <w:rFonts w:ascii="Times New Roman" w:hAnsi="Times New Roman" w:cs="Times New Roman" w:hint="eastAsia"/>
          <w:sz w:val="24"/>
          <w:lang w:eastAsia="zh-CN"/>
        </w:rPr>
        <w:t xml:space="preserve">up 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the software or change the target index for testing work. </w:t>
      </w:r>
      <w:r w:rsidR="008106C6" w:rsidRPr="008658B9">
        <w:rPr>
          <w:rFonts w:ascii="Times New Roman" w:hAnsi="Times New Roman" w:cs="Times New Roman" w:hint="eastAsia"/>
          <w:sz w:val="24"/>
          <w:lang w:eastAsia="zh-CN"/>
        </w:rPr>
        <w:t>A</w:t>
      </w:r>
      <w:r w:rsidR="00283671" w:rsidRPr="008658B9">
        <w:rPr>
          <w:rFonts w:ascii="Times New Roman" w:hAnsi="Times New Roman" w:cs="Times New Roman" w:hint="eastAsia"/>
          <w:sz w:val="24"/>
          <w:lang w:eastAsia="zh-CN"/>
        </w:rPr>
        <w:t>ny change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 should </w:t>
      </w:r>
      <w:r w:rsidR="00283671" w:rsidRPr="008658B9">
        <w:rPr>
          <w:rFonts w:ascii="Times New Roman" w:hAnsi="Times New Roman" w:cs="Times New Roman" w:hint="eastAsia"/>
          <w:sz w:val="24"/>
          <w:lang w:eastAsia="zh-CN"/>
        </w:rPr>
        <w:t xml:space="preserve">be 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>review</w:t>
      </w:r>
      <w:r w:rsidR="00283671" w:rsidRPr="008658B9">
        <w:rPr>
          <w:rFonts w:ascii="Times New Roman" w:hAnsi="Times New Roman" w:cs="Times New Roman" w:hint="eastAsia"/>
          <w:sz w:val="24"/>
          <w:lang w:eastAsia="zh-CN"/>
        </w:rPr>
        <w:t>ed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 and discuss</w:t>
      </w:r>
      <w:r w:rsidR="00283671" w:rsidRPr="008658B9">
        <w:rPr>
          <w:rFonts w:ascii="Times New Roman" w:hAnsi="Times New Roman" w:cs="Times New Roman" w:hint="eastAsia"/>
          <w:sz w:val="24"/>
          <w:lang w:eastAsia="zh-CN"/>
        </w:rPr>
        <w:t>ed</w:t>
      </w:r>
      <w:r w:rsidR="001A3A70" w:rsidRPr="008658B9">
        <w:rPr>
          <w:rFonts w:ascii="Times New Roman" w:hAnsi="Times New Roman" w:cs="Times New Roman" w:hint="eastAsia"/>
          <w:sz w:val="24"/>
          <w:lang w:eastAsia="zh-CN"/>
        </w:rPr>
        <w:t xml:space="preserve"> with the project team.</w:t>
      </w:r>
    </w:p>
    <w:p w14:paraId="6FB344AE" w14:textId="77777777" w:rsidR="003A2D49" w:rsidRPr="003A2D49" w:rsidRDefault="00CA2DEB" w:rsidP="003A2D49">
      <w:pPr>
        <w:pStyle w:val="Heading2"/>
        <w:numPr>
          <w:ilvl w:val="2"/>
          <w:numId w:val="2"/>
        </w:numPr>
      </w:pPr>
      <w:bookmarkStart w:id="168" w:name="_Toc4770447"/>
      <w:r>
        <w:rPr>
          <w:rFonts w:hint="eastAsia"/>
        </w:rPr>
        <w:t xml:space="preserve">For the </w:t>
      </w:r>
      <w:r w:rsidR="003A2D49">
        <w:rPr>
          <w:rFonts w:hint="eastAsia"/>
        </w:rPr>
        <w:t>PS system</w:t>
      </w:r>
      <w:bookmarkEnd w:id="168"/>
    </w:p>
    <w:p w14:paraId="4B5EAE03" w14:textId="77777777" w:rsidR="00CA2DEB" w:rsidRPr="008658B9" w:rsidRDefault="003A2D49" w:rsidP="00CA2DEB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>PS</w:t>
      </w:r>
      <w:r w:rsidR="00CA2DEB" w:rsidRPr="008658B9">
        <w:rPr>
          <w:rFonts w:ascii="Times New Roman" w:hAnsi="Times New Roman" w:cs="Times New Roman" w:hint="eastAsia"/>
          <w:sz w:val="24"/>
          <w:lang w:eastAsia="zh-CN"/>
        </w:rPr>
        <w:t xml:space="preserve"> system will process all the patients operations until the report</w:t>
      </w:r>
      <w:r w:rsidR="001A1AF6" w:rsidRPr="008658B9">
        <w:rPr>
          <w:rFonts w:ascii="Times New Roman" w:hAnsi="Times New Roman" w:cs="Times New Roman" w:hint="eastAsia"/>
          <w:sz w:val="24"/>
          <w:lang w:eastAsia="zh-CN"/>
        </w:rPr>
        <w:t xml:space="preserve"> is</w:t>
      </w:r>
      <w:r w:rsidR="00CA2DEB" w:rsidRPr="008658B9">
        <w:rPr>
          <w:rFonts w:ascii="Times New Roman" w:hAnsi="Times New Roman" w:cs="Times New Roman" w:hint="eastAsia"/>
          <w:sz w:val="24"/>
          <w:lang w:eastAsia="zh-CN"/>
        </w:rPr>
        <w:t xml:space="preserve"> printed. The </w:t>
      </w:r>
      <w:r w:rsidR="00BE456B" w:rsidRPr="008658B9">
        <w:rPr>
          <w:rFonts w:ascii="Times New Roman" w:hAnsi="Times New Roman" w:cs="Times New Roman" w:hint="eastAsia"/>
          <w:sz w:val="24"/>
          <w:lang w:eastAsia="zh-CN"/>
        </w:rPr>
        <w:t xml:space="preserve">typical </w:t>
      </w:r>
      <w:r w:rsidR="00CA2DEB" w:rsidRPr="008658B9">
        <w:rPr>
          <w:rFonts w:ascii="Times New Roman" w:hAnsi="Times New Roman" w:cs="Times New Roman" w:hint="eastAsia"/>
          <w:sz w:val="24"/>
          <w:lang w:eastAsia="zh-CN"/>
        </w:rPr>
        <w:t xml:space="preserve">data level in PS system as follow:  </w:t>
      </w:r>
    </w:p>
    <w:p w14:paraId="0A468B06" w14:textId="77777777" w:rsidR="006C1004" w:rsidRPr="006C1004" w:rsidRDefault="006C1004" w:rsidP="00CA2DEB">
      <w:pPr>
        <w:ind w:firstLine="360"/>
        <w:rPr>
          <w:rFonts w:eastAsiaTheme="minorEastAsia"/>
          <w:lang w:eastAsia="zh-CN"/>
        </w:rPr>
      </w:pPr>
    </w:p>
    <w:tbl>
      <w:tblPr>
        <w:tblStyle w:val="TableGrid"/>
        <w:tblW w:w="6840" w:type="dxa"/>
        <w:tblInd w:w="738" w:type="dxa"/>
        <w:tblLook w:val="04A0" w:firstRow="1" w:lastRow="0" w:firstColumn="1" w:lastColumn="0" w:noHBand="0" w:noVBand="1"/>
      </w:tblPr>
      <w:tblGrid>
        <w:gridCol w:w="810"/>
        <w:gridCol w:w="3150"/>
        <w:gridCol w:w="2880"/>
      </w:tblGrid>
      <w:tr w:rsidR="006C1004" w14:paraId="532DD0DA" w14:textId="77777777" w:rsidTr="006A717B">
        <w:tc>
          <w:tcPr>
            <w:tcW w:w="810" w:type="dxa"/>
            <w:shd w:val="clear" w:color="auto" w:fill="BFBFBF" w:themeFill="background1" w:themeFillShade="BF"/>
          </w:tcPr>
          <w:p w14:paraId="4F50282A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No.</w:t>
            </w:r>
          </w:p>
        </w:tc>
        <w:tc>
          <w:tcPr>
            <w:tcW w:w="3150" w:type="dxa"/>
            <w:shd w:val="clear" w:color="auto" w:fill="BFBFBF" w:themeFill="background1" w:themeFillShade="BF"/>
          </w:tcPr>
          <w:p w14:paraId="5121BBEF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Items</w:t>
            </w:r>
          </w:p>
        </w:tc>
        <w:tc>
          <w:tcPr>
            <w:tcW w:w="2880" w:type="dxa"/>
            <w:shd w:val="clear" w:color="auto" w:fill="BFBFBF" w:themeFill="background1" w:themeFillShade="BF"/>
          </w:tcPr>
          <w:p w14:paraId="16339026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Amount</w:t>
            </w:r>
          </w:p>
        </w:tc>
      </w:tr>
      <w:tr w:rsidR="006C1004" w14:paraId="00CADE46" w14:textId="77777777" w:rsidTr="006A717B">
        <w:tc>
          <w:tcPr>
            <w:tcW w:w="810" w:type="dxa"/>
          </w:tcPr>
          <w:p w14:paraId="1FB22D3D" w14:textId="77777777" w:rsidR="006C1004" w:rsidRDefault="006C1004" w:rsidP="006C1004">
            <w:pPr>
              <w:ind w:left="-46" w:firstLine="46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</w:p>
        </w:tc>
        <w:tc>
          <w:tcPr>
            <w:tcW w:w="3150" w:type="dxa"/>
          </w:tcPr>
          <w:p w14:paraId="117E422C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Patients</w:t>
            </w:r>
          </w:p>
        </w:tc>
        <w:tc>
          <w:tcPr>
            <w:tcW w:w="2880" w:type="dxa"/>
          </w:tcPr>
          <w:p w14:paraId="33BD50A0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1000</w:t>
            </w:r>
          </w:p>
        </w:tc>
      </w:tr>
      <w:tr w:rsidR="006C1004" w14:paraId="140A0191" w14:textId="77777777" w:rsidTr="006A717B">
        <w:tc>
          <w:tcPr>
            <w:tcW w:w="810" w:type="dxa"/>
          </w:tcPr>
          <w:p w14:paraId="01BDD63C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</w:t>
            </w:r>
          </w:p>
        </w:tc>
        <w:tc>
          <w:tcPr>
            <w:tcW w:w="3150" w:type="dxa"/>
          </w:tcPr>
          <w:p w14:paraId="6AD0751E" w14:textId="77777777" w:rsidR="006C1004" w:rsidRDefault="006C1004" w:rsidP="000254E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Film Printing</w:t>
            </w:r>
          </w:p>
        </w:tc>
        <w:tc>
          <w:tcPr>
            <w:tcW w:w="2880" w:type="dxa"/>
          </w:tcPr>
          <w:p w14:paraId="5A29E383" w14:textId="77777777" w:rsidR="006C1004" w:rsidRDefault="004C05FA" w:rsidP="00592125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1000*3</w:t>
            </w:r>
            <w:r w:rsidR="006A717B">
              <w:rPr>
                <w:rFonts w:eastAsiaTheme="minorEastAsia" w:hint="eastAsia"/>
                <w:lang w:eastAsia="zh-CN"/>
              </w:rPr>
              <w:t xml:space="preserve"> </w:t>
            </w:r>
            <w:r>
              <w:rPr>
                <w:rFonts w:eastAsiaTheme="minorEastAsia" w:hint="eastAsia"/>
                <w:lang w:eastAsia="zh-CN"/>
              </w:rPr>
              <w:t>=</w:t>
            </w:r>
            <w:r w:rsidR="006A717B">
              <w:rPr>
                <w:rFonts w:eastAsiaTheme="minorEastAsia" w:hint="eastAsia"/>
                <w:lang w:eastAsia="zh-CN"/>
              </w:rPr>
              <w:t xml:space="preserve"> </w:t>
            </w:r>
            <w:r w:rsidR="006C1004">
              <w:rPr>
                <w:rFonts w:eastAsiaTheme="minorEastAsia" w:hint="eastAsia"/>
                <w:lang w:eastAsia="zh-CN"/>
              </w:rPr>
              <w:t>3</w:t>
            </w:r>
            <w:r w:rsidR="006554C4">
              <w:rPr>
                <w:rFonts w:eastAsiaTheme="minorEastAsia" w:hint="eastAsia"/>
                <w:lang w:eastAsia="zh-CN"/>
              </w:rPr>
              <w:t>,</w:t>
            </w:r>
            <w:r w:rsidR="006C1004">
              <w:rPr>
                <w:rFonts w:eastAsiaTheme="minorEastAsia" w:hint="eastAsia"/>
                <w:lang w:eastAsia="zh-CN"/>
              </w:rPr>
              <w:t>000</w:t>
            </w:r>
          </w:p>
        </w:tc>
      </w:tr>
      <w:tr w:rsidR="006C1004" w14:paraId="0CA76D31" w14:textId="77777777" w:rsidTr="006A717B">
        <w:tc>
          <w:tcPr>
            <w:tcW w:w="810" w:type="dxa"/>
          </w:tcPr>
          <w:p w14:paraId="5EEADD82" w14:textId="77777777" w:rsidR="006C1004" w:rsidRDefault="006C1004" w:rsidP="00CA2DE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</w:t>
            </w:r>
          </w:p>
        </w:tc>
        <w:tc>
          <w:tcPr>
            <w:tcW w:w="3150" w:type="dxa"/>
          </w:tcPr>
          <w:p w14:paraId="7340A927" w14:textId="77777777" w:rsidR="006C1004" w:rsidRDefault="006C1004" w:rsidP="000254E5">
            <w:pPr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  <w:r w:rsidRPr="006C1004">
              <w:rPr>
                <w:rFonts w:hint="eastAsia"/>
                <w:vertAlign w:val="superscript"/>
                <w:lang w:eastAsia="zh-CN"/>
              </w:rPr>
              <w:t>rd</w:t>
            </w:r>
            <w:r>
              <w:rPr>
                <w:rFonts w:hint="eastAsia"/>
                <w:lang w:eastAsia="zh-CN"/>
              </w:rPr>
              <w:t xml:space="preserve"> party </w:t>
            </w:r>
            <w:r>
              <w:rPr>
                <w:rFonts w:eastAsiaTheme="minorEastAsia" w:hint="eastAsia"/>
                <w:lang w:eastAsia="zh-CN"/>
              </w:rPr>
              <w:t>Requests</w:t>
            </w:r>
          </w:p>
        </w:tc>
        <w:tc>
          <w:tcPr>
            <w:tcW w:w="2880" w:type="dxa"/>
          </w:tcPr>
          <w:p w14:paraId="12A630B6" w14:textId="77777777" w:rsidR="006C1004" w:rsidRPr="006A717B" w:rsidRDefault="006A717B" w:rsidP="006A717B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 w:rsidR="006C1004">
              <w:rPr>
                <w:rFonts w:hint="eastAsia"/>
                <w:lang w:eastAsia="zh-CN"/>
              </w:rPr>
              <w:t>000</w:t>
            </w:r>
            <w:r>
              <w:rPr>
                <w:rFonts w:eastAsiaTheme="minorEastAsia" w:hint="eastAsia"/>
                <w:lang w:eastAsia="zh-CN"/>
              </w:rPr>
              <w:t>*3 +1</w:t>
            </w:r>
            <w:r>
              <w:rPr>
                <w:rFonts w:hint="eastAsia"/>
                <w:lang w:eastAsia="zh-CN"/>
              </w:rPr>
              <w:t>000</w:t>
            </w:r>
            <w:r>
              <w:rPr>
                <w:rFonts w:eastAsiaTheme="minorEastAsia" w:hint="eastAsia"/>
                <w:lang w:eastAsia="zh-CN"/>
              </w:rPr>
              <w:t>*5 = 8</w:t>
            </w:r>
            <w:r w:rsidR="006554C4">
              <w:rPr>
                <w:rFonts w:eastAsiaTheme="minorEastAsia" w:hint="eastAsia"/>
                <w:lang w:eastAsia="zh-CN"/>
              </w:rPr>
              <w:t>,</w:t>
            </w:r>
            <w:r>
              <w:rPr>
                <w:rFonts w:eastAsiaTheme="minorEastAsia" w:hint="eastAsia"/>
                <w:lang w:eastAsia="zh-CN"/>
              </w:rPr>
              <w:t>000</w:t>
            </w:r>
          </w:p>
        </w:tc>
      </w:tr>
    </w:tbl>
    <w:p w14:paraId="0E14B7B0" w14:textId="77777777" w:rsidR="006C1004" w:rsidRDefault="006C1004" w:rsidP="00CA2DEB">
      <w:pPr>
        <w:ind w:firstLine="360"/>
        <w:rPr>
          <w:rFonts w:eastAsiaTheme="minorEastAsia"/>
          <w:lang w:eastAsia="zh-CN"/>
        </w:rPr>
      </w:pPr>
    </w:p>
    <w:p w14:paraId="4BD787F8" w14:textId="77777777" w:rsidR="006C1004" w:rsidRPr="009D60E5" w:rsidRDefault="006C1004" w:rsidP="00CA2DEB">
      <w:pPr>
        <w:ind w:firstLine="360"/>
        <w:rPr>
          <w:rFonts w:ascii="Times" w:hAnsi="Times" w:cs="Times New Roman"/>
          <w:sz w:val="24"/>
          <w:szCs w:val="20"/>
          <w:lang w:eastAsia="zh-CN"/>
        </w:rPr>
      </w:pPr>
      <w:r w:rsidRPr="009D60E5">
        <w:rPr>
          <w:rFonts w:ascii="Times" w:hAnsi="Times" w:cs="Times New Roman" w:hint="eastAsia"/>
          <w:sz w:val="24"/>
          <w:szCs w:val="20"/>
          <w:lang w:eastAsia="zh-CN"/>
        </w:rPr>
        <w:t>Note:</w:t>
      </w:r>
    </w:p>
    <w:p w14:paraId="2688154E" w14:textId="77777777" w:rsidR="006C1004" w:rsidRPr="001A3A70" w:rsidRDefault="006C1004" w:rsidP="001A3A70">
      <w:pPr>
        <w:pStyle w:val="ListParagraph"/>
        <w:numPr>
          <w:ilvl w:val="0"/>
          <w:numId w:val="40"/>
        </w:numPr>
        <w:ind w:firstLineChars="0"/>
        <w:rPr>
          <w:lang w:eastAsia="zh-CN"/>
        </w:rPr>
      </w:pPr>
      <w:r w:rsidRPr="001A3A70">
        <w:rPr>
          <w:rFonts w:hint="eastAsia"/>
          <w:lang w:eastAsia="zh-CN"/>
        </w:rPr>
        <w:t>Simulate 1</w:t>
      </w:r>
      <w:r w:rsidR="007171BE">
        <w:rPr>
          <w:rFonts w:eastAsiaTheme="minorEastAsia" w:hint="eastAsia"/>
          <w:lang w:eastAsia="zh-CN"/>
        </w:rPr>
        <w:t>,</w:t>
      </w:r>
      <w:r w:rsidRPr="001A3A70">
        <w:rPr>
          <w:rFonts w:hint="eastAsia"/>
          <w:lang w:eastAsia="zh-CN"/>
        </w:rPr>
        <w:t>000 patients per day.</w:t>
      </w:r>
    </w:p>
    <w:p w14:paraId="4DA60D81" w14:textId="77777777" w:rsidR="006C1004" w:rsidRPr="006C1004" w:rsidRDefault="006C1004" w:rsidP="001A3A70">
      <w:pPr>
        <w:pStyle w:val="ListParagraph"/>
        <w:numPr>
          <w:ilvl w:val="0"/>
          <w:numId w:val="40"/>
        </w:numPr>
        <w:ind w:firstLineChars="0"/>
        <w:rPr>
          <w:lang w:eastAsia="zh-CN"/>
        </w:rPr>
      </w:pPr>
      <w:r w:rsidRPr="001A3A70">
        <w:rPr>
          <w:rFonts w:hint="eastAsia"/>
          <w:lang w:eastAsia="zh-CN"/>
        </w:rPr>
        <w:t xml:space="preserve">Simulate </w:t>
      </w:r>
      <w:r w:rsidR="0006630B" w:rsidRPr="001A3A70">
        <w:rPr>
          <w:rFonts w:hint="eastAsia"/>
          <w:lang w:eastAsia="zh-CN"/>
        </w:rPr>
        <w:t>3</w:t>
      </w:r>
      <w:r w:rsidR="007171BE">
        <w:rPr>
          <w:rFonts w:eastAsiaTheme="minorEastAsia" w:hint="eastAsia"/>
          <w:lang w:eastAsia="zh-CN"/>
        </w:rPr>
        <w:t>,</w:t>
      </w:r>
      <w:r w:rsidR="0006630B" w:rsidRPr="001A3A70">
        <w:rPr>
          <w:rFonts w:hint="eastAsia"/>
          <w:lang w:eastAsia="zh-CN"/>
        </w:rPr>
        <w:t>000 films</w:t>
      </w:r>
      <w:r w:rsidR="00CA2DEB" w:rsidRPr="001A3A70">
        <w:rPr>
          <w:rFonts w:hint="eastAsia"/>
          <w:lang w:eastAsia="zh-CN"/>
        </w:rPr>
        <w:t xml:space="preserve"> </w:t>
      </w:r>
      <w:r w:rsidRPr="001A3A70">
        <w:rPr>
          <w:rFonts w:hint="eastAsia"/>
          <w:lang w:eastAsia="zh-CN"/>
        </w:rPr>
        <w:t>are printed per day.</w:t>
      </w:r>
    </w:p>
    <w:p w14:paraId="7660E23B" w14:textId="77777777" w:rsidR="00B71A8C" w:rsidRDefault="006C1004" w:rsidP="001A3A70">
      <w:pPr>
        <w:pStyle w:val="ListParagraph"/>
        <w:numPr>
          <w:ilvl w:val="0"/>
          <w:numId w:val="40"/>
        </w:numPr>
        <w:ind w:firstLineChars="0"/>
        <w:rPr>
          <w:lang w:eastAsia="zh-CN"/>
        </w:rPr>
      </w:pPr>
      <w:r w:rsidRPr="001A3A70">
        <w:rPr>
          <w:rFonts w:hint="eastAsia"/>
          <w:lang w:eastAsia="zh-CN"/>
        </w:rPr>
        <w:t xml:space="preserve">Simulate </w:t>
      </w:r>
      <w:r w:rsidR="006A717B">
        <w:rPr>
          <w:rFonts w:eastAsiaTheme="minorEastAsia" w:hint="eastAsia"/>
          <w:lang w:eastAsia="zh-CN"/>
        </w:rPr>
        <w:t>8</w:t>
      </w:r>
      <w:r w:rsidR="007171BE">
        <w:rPr>
          <w:rFonts w:eastAsiaTheme="minorEastAsia" w:hint="eastAsia"/>
          <w:lang w:eastAsia="zh-CN"/>
        </w:rPr>
        <w:t>,</w:t>
      </w:r>
      <w:r w:rsidR="00CA2DEB" w:rsidRPr="001A3A70">
        <w:rPr>
          <w:rFonts w:hint="eastAsia"/>
          <w:lang w:eastAsia="zh-CN"/>
        </w:rPr>
        <w:t xml:space="preserve">000 requests from </w:t>
      </w:r>
      <w:bookmarkStart w:id="169" w:name="OLE_LINK4"/>
      <w:bookmarkStart w:id="170" w:name="OLE_LINK5"/>
      <w:r w:rsidR="00CA2DEB" w:rsidRPr="001A3A70">
        <w:rPr>
          <w:rFonts w:hint="eastAsia"/>
          <w:lang w:eastAsia="zh-CN"/>
        </w:rPr>
        <w:t>3rd party</w:t>
      </w:r>
      <w:r w:rsidR="004C05FA">
        <w:rPr>
          <w:rFonts w:eastAsiaTheme="minorEastAsia" w:hint="eastAsia"/>
          <w:lang w:eastAsia="zh-CN"/>
        </w:rPr>
        <w:t xml:space="preserve"> system</w:t>
      </w:r>
      <w:r w:rsidR="00CA2DEB" w:rsidRPr="001A3A70">
        <w:rPr>
          <w:rFonts w:hint="eastAsia"/>
          <w:lang w:eastAsia="zh-CN"/>
        </w:rPr>
        <w:t xml:space="preserve"> </w:t>
      </w:r>
      <w:bookmarkEnd w:id="169"/>
      <w:bookmarkEnd w:id="170"/>
      <w:r w:rsidR="003A2D49" w:rsidRPr="001A3A70">
        <w:rPr>
          <w:rFonts w:hint="eastAsia"/>
          <w:lang w:eastAsia="zh-CN"/>
        </w:rPr>
        <w:t xml:space="preserve">per day </w:t>
      </w:r>
      <w:r w:rsidRPr="001A3A70">
        <w:rPr>
          <w:rFonts w:hint="eastAsia"/>
          <w:lang w:eastAsia="zh-CN"/>
        </w:rPr>
        <w:t>to test synchronization</w:t>
      </w:r>
      <w:r w:rsidR="00CA2DEB" w:rsidRPr="001A3A70">
        <w:rPr>
          <w:rFonts w:hint="eastAsia"/>
          <w:lang w:eastAsia="zh-CN"/>
        </w:rPr>
        <w:t xml:space="preserve"> and report print</w:t>
      </w:r>
      <w:r w:rsidRPr="001A3A70">
        <w:rPr>
          <w:rFonts w:hint="eastAsia"/>
          <w:lang w:eastAsia="zh-CN"/>
        </w:rPr>
        <w:t>ing</w:t>
      </w:r>
      <w:r w:rsidR="00CA2DEB" w:rsidRPr="001A3A70">
        <w:rPr>
          <w:rFonts w:hint="eastAsia"/>
          <w:lang w:eastAsia="zh-CN"/>
        </w:rPr>
        <w:t xml:space="preserve">. </w:t>
      </w:r>
    </w:p>
    <w:p w14:paraId="7DD3DF80" w14:textId="77777777" w:rsidR="00243F0D" w:rsidRPr="001A3A70" w:rsidRDefault="00243F0D" w:rsidP="00243F0D">
      <w:pPr>
        <w:pStyle w:val="ListParagraph"/>
        <w:ind w:left="720" w:firstLineChars="0" w:firstLine="0"/>
        <w:rPr>
          <w:lang w:eastAsia="zh-CN"/>
        </w:rPr>
      </w:pPr>
    </w:p>
    <w:p w14:paraId="44322B42" w14:textId="77777777" w:rsidR="006C1004" w:rsidRDefault="006C1004" w:rsidP="006C1004">
      <w:pPr>
        <w:pStyle w:val="ListParagraph"/>
        <w:ind w:left="720" w:firstLineChars="0" w:firstLine="0"/>
        <w:rPr>
          <w:lang w:eastAsia="zh-CN"/>
        </w:rPr>
      </w:pPr>
    </w:p>
    <w:p w14:paraId="53B26342" w14:textId="77777777" w:rsidR="004B2140" w:rsidRPr="008658B9" w:rsidRDefault="00CA2DEB" w:rsidP="004B2140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The performance test should confirm </w:t>
      </w:r>
      <w:r w:rsidR="00E346EB" w:rsidRPr="008658B9">
        <w:rPr>
          <w:rFonts w:ascii="Times New Roman" w:hAnsi="Times New Roman" w:cs="Times New Roman" w:hint="eastAsia"/>
          <w:sz w:val="24"/>
          <w:lang w:eastAsia="zh-CN"/>
        </w:rPr>
        <w:t xml:space="preserve">whether </w:t>
      </w:r>
      <w:r w:rsidRPr="008658B9">
        <w:rPr>
          <w:rFonts w:ascii="Times New Roman" w:hAnsi="Times New Roman" w:cs="Times New Roman" w:hint="eastAsia"/>
          <w:sz w:val="24"/>
          <w:lang w:eastAsia="zh-CN"/>
        </w:rPr>
        <w:t xml:space="preserve">our system can process these requests and data without any hardware and software risk. </w:t>
      </w:r>
      <w:r w:rsidR="0006630B" w:rsidRPr="008658B9">
        <w:rPr>
          <w:rFonts w:ascii="Times New Roman" w:hAnsi="Times New Roman" w:cs="Times New Roman" w:hint="eastAsia"/>
          <w:sz w:val="24"/>
          <w:lang w:eastAsia="zh-CN"/>
        </w:rPr>
        <w:t xml:space="preserve">So our target for PS performance testing is: </w:t>
      </w:r>
    </w:p>
    <w:p w14:paraId="7D96C479" w14:textId="77777777" w:rsidR="0006630B" w:rsidRPr="001A3A70" w:rsidRDefault="0006630B" w:rsidP="00D1622E">
      <w:pPr>
        <w:pStyle w:val="ListParagraph"/>
        <w:numPr>
          <w:ilvl w:val="0"/>
          <w:numId w:val="44"/>
        </w:numPr>
        <w:spacing w:before="120"/>
        <w:ind w:firstLineChars="0"/>
        <w:rPr>
          <w:lang w:eastAsia="zh-CN"/>
        </w:rPr>
      </w:pPr>
      <w:r w:rsidRPr="001A3A70">
        <w:rPr>
          <w:lang w:eastAsia="zh-CN"/>
        </w:rPr>
        <w:t>C</w:t>
      </w:r>
      <w:r w:rsidRPr="001A3A70">
        <w:rPr>
          <w:rFonts w:hint="eastAsia"/>
          <w:lang w:eastAsia="zh-CN"/>
        </w:rPr>
        <w:t xml:space="preserve">onfirm PS system can process 3,000 printed and 10,000 requests from </w:t>
      </w:r>
      <w:r w:rsidR="00255623">
        <w:rPr>
          <w:rFonts w:eastAsiaTheme="minorEastAsia" w:hint="eastAsia"/>
          <w:lang w:eastAsia="zh-CN"/>
        </w:rPr>
        <w:t>3</w:t>
      </w:r>
      <w:r w:rsidR="00255623" w:rsidRPr="00255623">
        <w:rPr>
          <w:rFonts w:eastAsiaTheme="minorEastAsia" w:hint="eastAsia"/>
          <w:vertAlign w:val="superscript"/>
          <w:lang w:eastAsia="zh-CN"/>
        </w:rPr>
        <w:t>rd</w:t>
      </w:r>
      <w:r w:rsidR="00255623">
        <w:rPr>
          <w:rFonts w:eastAsiaTheme="minorEastAsia" w:hint="eastAsia"/>
          <w:lang w:eastAsia="zh-CN"/>
        </w:rPr>
        <w:t xml:space="preserve"> party</w:t>
      </w:r>
      <w:r w:rsidR="004C05FA">
        <w:rPr>
          <w:rFonts w:hint="eastAsia"/>
          <w:lang w:eastAsia="zh-CN"/>
        </w:rPr>
        <w:t xml:space="preserve"> system</w:t>
      </w:r>
      <w:r w:rsidR="00243F0D">
        <w:rPr>
          <w:rFonts w:hint="eastAsia"/>
          <w:lang w:eastAsia="zh-CN"/>
        </w:rPr>
        <w:t xml:space="preserve"> in a workday (8 hours)</w:t>
      </w:r>
      <w:r w:rsidRPr="001A3A70">
        <w:rPr>
          <w:rFonts w:hint="eastAsia"/>
          <w:lang w:eastAsia="zh-CN"/>
        </w:rPr>
        <w:t>.</w:t>
      </w:r>
    </w:p>
    <w:p w14:paraId="1BFC4C92" w14:textId="77777777" w:rsidR="0006630B" w:rsidRPr="001A3A70" w:rsidRDefault="0006630B" w:rsidP="00D1622E">
      <w:pPr>
        <w:pStyle w:val="ListParagraph"/>
        <w:numPr>
          <w:ilvl w:val="0"/>
          <w:numId w:val="44"/>
        </w:numPr>
        <w:ind w:firstLineChars="0"/>
        <w:rPr>
          <w:lang w:eastAsia="zh-CN"/>
        </w:rPr>
      </w:pPr>
      <w:r w:rsidRPr="001A3A70">
        <w:rPr>
          <w:lang w:eastAsia="zh-CN"/>
        </w:rPr>
        <w:t>M</w:t>
      </w:r>
      <w:r w:rsidRPr="001A3A70">
        <w:rPr>
          <w:rFonts w:hint="eastAsia"/>
          <w:lang w:eastAsia="zh-CN"/>
        </w:rPr>
        <w:t>ore than 95% transactions should be corrected.</w:t>
      </w:r>
    </w:p>
    <w:p w14:paraId="39124532" w14:textId="77777777" w:rsidR="0006630B" w:rsidRPr="001A3A70" w:rsidRDefault="0006630B" w:rsidP="00D1622E">
      <w:pPr>
        <w:pStyle w:val="ListParagraph"/>
        <w:numPr>
          <w:ilvl w:val="0"/>
          <w:numId w:val="44"/>
        </w:numPr>
        <w:ind w:firstLineChars="0"/>
        <w:rPr>
          <w:lang w:eastAsia="zh-CN"/>
        </w:rPr>
      </w:pPr>
      <w:r w:rsidRPr="001A3A70">
        <w:rPr>
          <w:rFonts w:hint="eastAsia"/>
          <w:lang w:eastAsia="zh-CN"/>
        </w:rPr>
        <w:t>No hardware bottleneck. (CPU, memory, hard Disk).</w:t>
      </w:r>
    </w:p>
    <w:p w14:paraId="0CF565EF" w14:textId="77777777" w:rsidR="0006630B" w:rsidRPr="001A3A70" w:rsidRDefault="0006630B" w:rsidP="00D1622E">
      <w:pPr>
        <w:pStyle w:val="ListParagraph"/>
        <w:numPr>
          <w:ilvl w:val="0"/>
          <w:numId w:val="44"/>
        </w:numPr>
        <w:ind w:firstLineChars="0"/>
        <w:rPr>
          <w:lang w:eastAsia="zh-CN"/>
        </w:rPr>
      </w:pPr>
      <w:r w:rsidRPr="001A3A70">
        <w:rPr>
          <w:rFonts w:hint="eastAsia"/>
          <w:lang w:eastAsia="zh-CN"/>
        </w:rPr>
        <w:t>No Software risk. (</w:t>
      </w:r>
      <w:r w:rsidR="00815DBA" w:rsidRPr="001A3A70">
        <w:rPr>
          <w:lang w:eastAsia="zh-CN"/>
        </w:rPr>
        <w:t>Error</w:t>
      </w:r>
      <w:r w:rsidRPr="001A3A70">
        <w:rPr>
          <w:rFonts w:hint="eastAsia"/>
          <w:lang w:eastAsia="zh-CN"/>
        </w:rPr>
        <w:t xml:space="preserve"> in middle software or risk in database.)</w:t>
      </w:r>
    </w:p>
    <w:p w14:paraId="3D544257" w14:textId="77777777" w:rsidR="00630CD5" w:rsidRDefault="00630CD5" w:rsidP="00630CD5">
      <w:pPr>
        <w:pStyle w:val="Heading2"/>
      </w:pPr>
      <w:bookmarkStart w:id="171" w:name="_Toc4770448"/>
      <w:r>
        <w:rPr>
          <w:rFonts w:hint="eastAsia"/>
        </w:rPr>
        <w:t>PS Performance</w:t>
      </w:r>
      <w:r w:rsidR="007061AF">
        <w:rPr>
          <w:rFonts w:hint="eastAsia"/>
        </w:rPr>
        <w:t xml:space="preserve"> scenario</w:t>
      </w:r>
      <w:bookmarkEnd w:id="171"/>
    </w:p>
    <w:p w14:paraId="6481C624" w14:textId="78E17C5A" w:rsidR="003D15C3" w:rsidRPr="004D6FE2" w:rsidRDefault="003D15C3" w:rsidP="003D15C3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Virtual User:</w:t>
      </w:r>
      <w:r w:rsidR="00105315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ins w:id="172" w:author="Hao  WANG" w:date="2019-08-05T13:31:00Z">
        <w:r w:rsidR="00147868">
          <w:rPr>
            <w:rFonts w:ascii="Times New Roman" w:hAnsi="Times New Roman" w:cs="Times New Roman"/>
            <w:bCs/>
            <w:iCs/>
            <w:sz w:val="24"/>
            <w:lang w:eastAsia="zh-CN"/>
          </w:rPr>
          <w:t>60</w:t>
        </w:r>
      </w:ins>
      <w:bookmarkStart w:id="173" w:name="_GoBack"/>
      <w:bookmarkEnd w:id="173"/>
      <w:commentRangeStart w:id="174"/>
      <w:del w:id="175" w:author="Hao  WANG" w:date="2019-08-05T13:31:00Z">
        <w:r w:rsidR="00105315" w:rsidDel="00147868">
          <w:rPr>
            <w:rFonts w:ascii="Times New Roman" w:hAnsi="Times New Roman" w:cs="Times New Roman" w:hint="eastAsia"/>
            <w:bCs/>
            <w:iCs/>
            <w:sz w:val="24"/>
            <w:lang w:eastAsia="zh-CN"/>
          </w:rPr>
          <w:delText>7</w:delText>
        </w:r>
      </w:del>
      <w:del w:id="176" w:author="Hao  WANG" w:date="2019-08-05T11:04:00Z">
        <w:r w:rsidR="00105315" w:rsidDel="005600A0">
          <w:rPr>
            <w:rFonts w:ascii="Times New Roman" w:hAnsi="Times New Roman" w:cs="Times New Roman" w:hint="eastAsia"/>
            <w:bCs/>
            <w:iCs/>
            <w:sz w:val="24"/>
            <w:lang w:eastAsia="zh-CN"/>
          </w:rPr>
          <w:delText>9</w:delText>
        </w:r>
      </w:del>
      <w:commentRangeEnd w:id="174"/>
      <w:del w:id="177" w:author="Hao  WANG" w:date="2019-08-05T13:31:00Z">
        <w:r w:rsidR="005600A0" w:rsidDel="00147868">
          <w:rPr>
            <w:rStyle w:val="CommentReference"/>
          </w:rPr>
          <w:commentReference w:id="174"/>
        </w:r>
        <w:r w:rsidRPr="004D6FE2" w:rsidDel="00147868">
          <w:rPr>
            <w:rFonts w:ascii="Times New Roman" w:hAnsi="Times New Roman" w:cs="Times New Roman" w:hint="eastAsia"/>
            <w:bCs/>
            <w:iCs/>
            <w:sz w:val="24"/>
            <w:lang w:eastAsia="zh-CN"/>
          </w:rPr>
          <w:delText xml:space="preserve"> </w:delText>
        </w:r>
      </w:del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User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s</w:t>
      </w:r>
    </w:p>
    <w:p w14:paraId="619B384E" w14:textId="77777777" w:rsidR="003D15C3" w:rsidRPr="004D6FE2" w:rsidRDefault="003D15C3" w:rsidP="003D15C3">
      <w:pPr>
        <w:rPr>
          <w:rFonts w:ascii="Times New Roman" w:hAnsi="Times New Roman" w:cs="Times New Roman"/>
          <w:bCs/>
          <w:iCs/>
          <w:sz w:val="24"/>
          <w:lang w:eastAsia="zh-CN"/>
        </w:rPr>
      </w:pP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lastRenderedPageBreak/>
        <w:t xml:space="preserve">Duration: </w:t>
      </w:r>
      <w:r w:rsidR="003367B8">
        <w:rPr>
          <w:rFonts w:ascii="Times New Roman" w:hAnsi="Times New Roman" w:cs="Times New Roman" w:hint="eastAsia"/>
          <w:bCs/>
          <w:iCs/>
          <w:sz w:val="24"/>
          <w:lang w:eastAsia="zh-CN"/>
        </w:rPr>
        <w:t>8</w:t>
      </w: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</w:t>
      </w:r>
      <w:r w:rsidRPr="004D6FE2">
        <w:rPr>
          <w:rFonts w:ascii="Times New Roman" w:hAnsi="Times New Roman" w:cs="Times New Roman"/>
          <w:bCs/>
          <w:iCs/>
          <w:sz w:val="24"/>
          <w:lang w:eastAsia="zh-CN"/>
        </w:rPr>
        <w:t>hour</w:t>
      </w:r>
    </w:p>
    <w:p w14:paraId="1ACBF163" w14:textId="77777777" w:rsidR="003D15C3" w:rsidRDefault="003D15C3" w:rsidP="003D15C3">
      <w:pPr>
        <w:rPr>
          <w:rFonts w:ascii="Times New Roman" w:hAnsi="Times New Roman" w:cs="Times New Roman"/>
          <w:bCs/>
          <w:iCs/>
          <w:sz w:val="24"/>
          <w:lang w:eastAsia="zh-CN"/>
        </w:rPr>
      </w:pPr>
      <w:r w:rsidRPr="004D6FE2">
        <w:rPr>
          <w:rFonts w:ascii="Times New Roman" w:hAnsi="Times New Roman" w:cs="Times New Roman" w:hint="eastAsia"/>
          <w:bCs/>
          <w:iCs/>
          <w:sz w:val="24"/>
          <w:lang w:eastAsia="zh-CN"/>
        </w:rPr>
        <w:t>Description: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 xml:space="preserve"> Use the test tool simulates the patient operations. </w:t>
      </w:r>
      <w:r>
        <w:rPr>
          <w:rFonts w:ascii="Times New Roman" w:hAnsi="Times New Roman" w:cs="Times New Roman"/>
          <w:bCs/>
          <w:iCs/>
          <w:sz w:val="24"/>
          <w:lang w:eastAsia="zh-CN"/>
        </w:rPr>
        <w:t>M</w:t>
      </w:r>
      <w:r>
        <w:rPr>
          <w:rFonts w:ascii="Times New Roman" w:hAnsi="Times New Roman" w:cs="Times New Roman" w:hint="eastAsia"/>
          <w:bCs/>
          <w:iCs/>
          <w:sz w:val="24"/>
          <w:lang w:eastAsia="zh-CN"/>
        </w:rPr>
        <w:t>onitor the server software and hardware resource usage. The detail information as follow:</w:t>
      </w:r>
    </w:p>
    <w:p w14:paraId="1CF82FC5" w14:textId="77777777" w:rsidR="00243F0D" w:rsidRPr="00D7606A" w:rsidRDefault="00243F0D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 w:rsidRPr="00D7606A">
        <w:rPr>
          <w:rFonts w:ascii="Times New Roman" w:hAnsi="Times New Roman"/>
          <w:bCs/>
          <w:iCs/>
          <w:lang w:eastAsia="zh-CN"/>
        </w:rPr>
        <w:t xml:space="preserve">Use automation tool simulate the doctor print film work. </w:t>
      </w:r>
      <w:r w:rsidR="003367B8" w:rsidRPr="00D7606A">
        <w:rPr>
          <w:rFonts w:ascii="Times New Roman" w:hAnsi="Times New Roman" w:hint="eastAsia"/>
          <w:bCs/>
          <w:iCs/>
          <w:lang w:eastAsia="zh-CN"/>
        </w:rPr>
        <w:t xml:space="preserve">Simulate </w:t>
      </w:r>
      <w:r w:rsidR="00105315" w:rsidRPr="00D7606A">
        <w:rPr>
          <w:rFonts w:ascii="Times New Roman" w:hAnsi="Times New Roman" w:hint="eastAsia"/>
          <w:bCs/>
          <w:iCs/>
          <w:lang w:eastAsia="zh-CN"/>
        </w:rPr>
        <w:t>20 workstations print 3,000 films to PS server.</w:t>
      </w:r>
    </w:p>
    <w:p w14:paraId="784D5302" w14:textId="05F58571" w:rsidR="00243F0D" w:rsidRDefault="003367B8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/>
          <w:bCs/>
          <w:iCs/>
          <w:lang w:eastAsia="zh-CN"/>
        </w:rPr>
        <w:t xml:space="preserve">Use LR tool simulate </w:t>
      </w:r>
      <w:ins w:id="178" w:author="Hao  WANG" w:date="2019-08-05T13:28:00Z">
        <w:r w:rsidR="00147868">
          <w:rPr>
            <w:rFonts w:ascii="Times New Roman" w:hAnsi="Times New Roman"/>
            <w:bCs/>
            <w:iCs/>
            <w:lang w:eastAsia="zh-CN"/>
          </w:rPr>
          <w:t>8</w:t>
        </w:r>
      </w:ins>
      <w:del w:id="179" w:author="Hao  WANG" w:date="2019-08-05T13:28:00Z">
        <w:r w:rsidDel="00147868">
          <w:rPr>
            <w:rFonts w:ascii="Times New Roman" w:hAnsi="Times New Roman" w:hint="eastAsia"/>
            <w:bCs/>
            <w:iCs/>
            <w:lang w:eastAsia="zh-CN"/>
          </w:rPr>
          <w:delText>10</w:delText>
        </w:r>
      </w:del>
      <w:r w:rsidR="00243F0D" w:rsidRPr="00243F0D">
        <w:rPr>
          <w:rFonts w:ascii="Times New Roman" w:hAnsi="Times New Roman"/>
          <w:bCs/>
          <w:iCs/>
          <w:lang w:eastAsia="zh-CN"/>
        </w:rPr>
        <w:t xml:space="preserve"> K2/K3 terminals to print</w:t>
      </w:r>
      <w:r w:rsidR="00D36753">
        <w:rPr>
          <w:rFonts w:ascii="Times New Roman" w:hAnsi="Times New Roman" w:hint="eastAsia"/>
          <w:bCs/>
          <w:iCs/>
          <w:lang w:eastAsia="zh-CN"/>
        </w:rPr>
        <w:t xml:space="preserve"> gr</w:t>
      </w:r>
      <w:r w:rsidR="00D36753">
        <w:rPr>
          <w:rFonts w:ascii="Times New Roman" w:hAnsi="Times New Roman"/>
          <w:bCs/>
          <w:iCs/>
          <w:lang w:eastAsia="zh-CN"/>
        </w:rPr>
        <w:t>e</w:t>
      </w:r>
      <w:r>
        <w:rPr>
          <w:rFonts w:ascii="Times New Roman" w:hAnsi="Times New Roman" w:hint="eastAsia"/>
          <w:bCs/>
          <w:iCs/>
          <w:lang w:eastAsia="zh-CN"/>
        </w:rPr>
        <w:t>y</w:t>
      </w:r>
      <w:r w:rsidR="00243F0D" w:rsidRPr="00243F0D">
        <w:rPr>
          <w:rFonts w:ascii="Times New Roman" w:hAnsi="Times New Roman"/>
          <w:bCs/>
          <w:iCs/>
          <w:lang w:eastAsia="zh-CN"/>
        </w:rPr>
        <w:t xml:space="preserve"> film</w:t>
      </w:r>
      <w:r>
        <w:rPr>
          <w:rFonts w:ascii="Times New Roman" w:hAnsi="Times New Roman" w:hint="eastAsia"/>
          <w:bCs/>
          <w:iCs/>
          <w:lang w:eastAsia="zh-CN"/>
        </w:rPr>
        <w:t>s</w:t>
      </w:r>
      <w:r w:rsidR="00243F0D" w:rsidRPr="00243F0D">
        <w:rPr>
          <w:rFonts w:ascii="Times New Roman" w:hAnsi="Times New Roman"/>
          <w:bCs/>
          <w:iCs/>
          <w:lang w:eastAsia="zh-CN"/>
        </w:rPr>
        <w:t>. Each client prints one film which size is 10MB random 5 to 30 seconds.</w:t>
      </w:r>
    </w:p>
    <w:p w14:paraId="497667A4" w14:textId="6BB93A96" w:rsidR="003367B8" w:rsidRPr="003367B8" w:rsidRDefault="003367B8" w:rsidP="003367B8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commentRangeStart w:id="180"/>
      <w:r>
        <w:rPr>
          <w:rFonts w:ascii="Times New Roman" w:hAnsi="Times New Roman"/>
          <w:bCs/>
          <w:iCs/>
          <w:lang w:eastAsia="zh-CN"/>
        </w:rPr>
        <w:t xml:space="preserve">Use </w:t>
      </w:r>
      <w:del w:id="181" w:author="Hao  WANG" w:date="2019-08-05T11:24:00Z">
        <w:r w:rsidDel="008B791B">
          <w:rPr>
            <w:rFonts w:ascii="Times New Roman" w:hAnsi="Times New Roman"/>
            <w:bCs/>
            <w:iCs/>
            <w:lang w:eastAsia="zh-CN"/>
          </w:rPr>
          <w:delText xml:space="preserve">LR </w:delText>
        </w:r>
      </w:del>
      <w:ins w:id="182" w:author="Hao  WANG" w:date="2019-08-05T11:24:00Z">
        <w:r w:rsidR="008B791B">
          <w:rPr>
            <w:rFonts w:ascii="Times New Roman" w:hAnsi="Times New Roman"/>
            <w:bCs/>
            <w:iCs/>
            <w:lang w:eastAsia="zh-CN"/>
          </w:rPr>
          <w:t xml:space="preserve">auto </w:t>
        </w:r>
      </w:ins>
      <w:r>
        <w:rPr>
          <w:rFonts w:ascii="Times New Roman" w:hAnsi="Times New Roman"/>
          <w:bCs/>
          <w:iCs/>
          <w:lang w:eastAsia="zh-CN"/>
        </w:rPr>
        <w:t xml:space="preserve">tool simulate </w:t>
      </w:r>
      <w:ins w:id="183" w:author="Hao  WANG" w:date="2019-08-05T11:16:00Z">
        <w:r w:rsidR="0044662C">
          <w:rPr>
            <w:rFonts w:ascii="Times New Roman" w:hAnsi="Times New Roman"/>
            <w:bCs/>
            <w:iCs/>
            <w:lang w:eastAsia="zh-CN"/>
          </w:rPr>
          <w:t>1</w:t>
        </w:r>
      </w:ins>
      <w:del w:id="184" w:author="Hao  WANG" w:date="2019-08-05T11:16:00Z">
        <w:r w:rsidDel="0044662C">
          <w:rPr>
            <w:rFonts w:ascii="Times New Roman" w:hAnsi="Times New Roman" w:hint="eastAsia"/>
            <w:bCs/>
            <w:iCs/>
            <w:lang w:eastAsia="zh-CN"/>
          </w:rPr>
          <w:delText>4</w:delText>
        </w:r>
      </w:del>
      <w:r w:rsidRPr="00243F0D">
        <w:rPr>
          <w:rFonts w:ascii="Times New Roman" w:hAnsi="Times New Roman"/>
          <w:bCs/>
          <w:iCs/>
          <w:lang w:eastAsia="zh-CN"/>
        </w:rPr>
        <w:t xml:space="preserve"> K2/K3 terminals to print</w:t>
      </w:r>
      <w:r>
        <w:rPr>
          <w:rFonts w:ascii="Times New Roman" w:hAnsi="Times New Roman" w:hint="eastAsia"/>
          <w:bCs/>
          <w:iCs/>
          <w:lang w:eastAsia="zh-CN"/>
        </w:rPr>
        <w:t xml:space="preserve"> color</w:t>
      </w:r>
      <w:r w:rsidRPr="00243F0D">
        <w:rPr>
          <w:rFonts w:ascii="Times New Roman" w:hAnsi="Times New Roman"/>
          <w:bCs/>
          <w:iCs/>
          <w:lang w:eastAsia="zh-CN"/>
        </w:rPr>
        <w:t xml:space="preserve"> film</w:t>
      </w:r>
      <w:r>
        <w:rPr>
          <w:rFonts w:ascii="Times New Roman" w:hAnsi="Times New Roman" w:hint="eastAsia"/>
          <w:bCs/>
          <w:iCs/>
          <w:lang w:eastAsia="zh-CN"/>
        </w:rPr>
        <w:t>s</w:t>
      </w:r>
      <w:ins w:id="185" w:author="Hao  WANG" w:date="2019-08-05T11:24:00Z">
        <w:r w:rsidR="008B791B">
          <w:rPr>
            <w:rFonts w:ascii="Times New Roman" w:hAnsi="Times New Roman"/>
            <w:bCs/>
            <w:iCs/>
            <w:lang w:eastAsia="zh-CN"/>
          </w:rPr>
          <w:t xml:space="preserve"> . The film size will more than 80MB. The color film will print to PDF file create software instead of the real paper printer.</w:t>
        </w:r>
      </w:ins>
      <w:del w:id="186" w:author="Hao  WANG" w:date="2019-08-05T11:24:00Z">
        <w:r w:rsidRPr="00243F0D" w:rsidDel="008B791B">
          <w:rPr>
            <w:rFonts w:ascii="Times New Roman" w:hAnsi="Times New Roman"/>
            <w:bCs/>
            <w:iCs/>
            <w:lang w:eastAsia="zh-CN"/>
          </w:rPr>
          <w:delText xml:space="preserve">. Each client prints one film which size is 10MB random 5 to 30 </w:delText>
        </w:r>
        <w:commentRangeStart w:id="187"/>
        <w:r w:rsidRPr="00243F0D" w:rsidDel="008B791B">
          <w:rPr>
            <w:rFonts w:ascii="Times New Roman" w:hAnsi="Times New Roman"/>
            <w:bCs/>
            <w:iCs/>
            <w:lang w:eastAsia="zh-CN"/>
          </w:rPr>
          <w:delText>seconds</w:delText>
        </w:r>
        <w:commentRangeEnd w:id="187"/>
        <w:r w:rsidR="0044662C" w:rsidDel="008B791B">
          <w:rPr>
            <w:rStyle w:val="CommentReference"/>
            <w:rFonts w:ascii="Arial" w:hAnsi="Arial" w:cs="Arial"/>
          </w:rPr>
          <w:commentReference w:id="187"/>
        </w:r>
        <w:r w:rsidRPr="00243F0D" w:rsidDel="008B791B">
          <w:rPr>
            <w:rFonts w:ascii="Times New Roman" w:hAnsi="Times New Roman"/>
            <w:bCs/>
            <w:iCs/>
            <w:lang w:eastAsia="zh-CN"/>
          </w:rPr>
          <w:delText>.</w:delText>
        </w:r>
      </w:del>
      <w:commentRangeEnd w:id="180"/>
      <w:r w:rsidR="008B791B">
        <w:rPr>
          <w:rStyle w:val="CommentReference"/>
          <w:rFonts w:ascii="Arial" w:hAnsi="Arial" w:cs="Arial"/>
        </w:rPr>
        <w:commentReference w:id="180"/>
      </w:r>
    </w:p>
    <w:p w14:paraId="5E72D86A" w14:textId="27FD3B89" w:rsidR="00243F0D" w:rsidRPr="00243F0D" w:rsidDel="00147868" w:rsidRDefault="003367B8" w:rsidP="00243F0D">
      <w:pPr>
        <w:pStyle w:val="ListParagraph"/>
        <w:numPr>
          <w:ilvl w:val="0"/>
          <w:numId w:val="47"/>
        </w:numPr>
        <w:ind w:firstLineChars="0"/>
        <w:rPr>
          <w:del w:id="188" w:author="Hao  WANG" w:date="2019-08-05T13:30:00Z"/>
          <w:rFonts w:ascii="Times New Roman" w:hAnsi="Times New Roman"/>
          <w:bCs/>
          <w:iCs/>
          <w:lang w:eastAsia="zh-CN"/>
        </w:rPr>
      </w:pPr>
      <w:del w:id="189" w:author="Hao  WANG" w:date="2019-08-05T13:30:00Z">
        <w:r w:rsidDel="00147868">
          <w:rPr>
            <w:rFonts w:ascii="Times New Roman" w:hAnsi="Times New Roman"/>
            <w:bCs/>
            <w:iCs/>
            <w:lang w:eastAsia="zh-CN"/>
          </w:rPr>
          <w:delText xml:space="preserve">Use LR tool simulate </w:delText>
        </w:r>
      </w:del>
      <w:del w:id="190" w:author="Hao  WANG" w:date="2019-08-05T13:29:00Z">
        <w:r w:rsidDel="00147868">
          <w:rPr>
            <w:rFonts w:ascii="Times New Roman" w:hAnsi="Times New Roman" w:hint="eastAsia"/>
            <w:bCs/>
            <w:iCs/>
            <w:lang w:eastAsia="zh-CN"/>
          </w:rPr>
          <w:delText>14</w:delText>
        </w:r>
      </w:del>
      <w:del w:id="191" w:author="Hao  WANG" w:date="2019-08-05T13:30:00Z">
        <w:r w:rsidR="00243F0D" w:rsidRPr="00243F0D" w:rsidDel="00147868">
          <w:rPr>
            <w:rFonts w:ascii="Times New Roman" w:hAnsi="Times New Roman"/>
            <w:bCs/>
            <w:iCs/>
            <w:lang w:eastAsia="zh-CN"/>
          </w:rPr>
          <w:delText xml:space="preserve"> terminals to print paper reports. Each client prints report random 5 to 30 seconds.</w:delText>
        </w:r>
      </w:del>
    </w:p>
    <w:p w14:paraId="76E5528A" w14:textId="53DAAC42" w:rsidR="00243F0D" w:rsidRPr="00243F0D" w:rsidRDefault="00105315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/>
          <w:bCs/>
          <w:iCs/>
          <w:lang w:eastAsia="zh-CN"/>
        </w:rPr>
        <w:t xml:space="preserve">Use LR tool simulate </w:t>
      </w:r>
      <w:r>
        <w:rPr>
          <w:rFonts w:ascii="Times New Roman" w:hAnsi="Times New Roman" w:hint="eastAsia"/>
          <w:bCs/>
          <w:iCs/>
          <w:lang w:eastAsia="zh-CN"/>
        </w:rPr>
        <w:t>2</w:t>
      </w:r>
      <w:del w:id="192" w:author="Hao  WANG" w:date="2019-08-05T13:30:00Z">
        <w:r w:rsidDel="00147868">
          <w:rPr>
            <w:rFonts w:ascii="Times New Roman" w:hAnsi="Times New Roman" w:hint="eastAsia"/>
            <w:bCs/>
            <w:iCs/>
            <w:lang w:eastAsia="zh-CN"/>
          </w:rPr>
          <w:delText>0</w:delText>
        </w:r>
      </w:del>
      <w:ins w:id="193" w:author="Hao  WANG" w:date="2019-08-05T13:30:00Z">
        <w:r w:rsidR="00147868">
          <w:rPr>
            <w:rFonts w:ascii="Times New Roman" w:hAnsi="Times New Roman"/>
            <w:bCs/>
            <w:iCs/>
            <w:lang w:eastAsia="zh-CN"/>
          </w:rPr>
          <w:t>1</w:t>
        </w:r>
      </w:ins>
      <w:r w:rsidR="00243F0D" w:rsidRPr="00243F0D">
        <w:rPr>
          <w:rFonts w:ascii="Times New Roman" w:hAnsi="Times New Roman"/>
          <w:bCs/>
          <w:iCs/>
          <w:lang w:eastAsia="zh-CN"/>
        </w:rPr>
        <w:t xml:space="preserve"> users to do </w:t>
      </w:r>
      <w:r w:rsidR="003367B8">
        <w:rPr>
          <w:rFonts w:ascii="Times New Roman" w:hAnsi="Times New Roman" w:hint="eastAsia"/>
          <w:bCs/>
          <w:iCs/>
          <w:lang w:eastAsia="zh-CN"/>
        </w:rPr>
        <w:t xml:space="preserve">paper </w:t>
      </w:r>
      <w:r w:rsidR="00243F0D" w:rsidRPr="00243F0D">
        <w:rPr>
          <w:rFonts w:ascii="Times New Roman" w:hAnsi="Times New Roman"/>
          <w:bCs/>
          <w:iCs/>
          <w:lang w:eastAsia="zh-CN"/>
        </w:rPr>
        <w:t>report archive operations. Each client archive report in random 5 to 30 seconds and size is random with 100kb and 4Mb.</w:t>
      </w:r>
    </w:p>
    <w:p w14:paraId="569C77E2" w14:textId="77777777" w:rsidR="003367B8" w:rsidRDefault="003367B8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/>
          <w:bCs/>
          <w:iCs/>
          <w:lang w:eastAsia="zh-CN"/>
        </w:rPr>
        <w:t xml:space="preserve">The OCR setting </w:t>
      </w:r>
      <w:r>
        <w:rPr>
          <w:rFonts w:ascii="Times New Roman" w:hAnsi="Times New Roman" w:hint="eastAsia"/>
          <w:bCs/>
          <w:iCs/>
          <w:lang w:eastAsia="zh-CN"/>
        </w:rPr>
        <w:t>will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 has rule </w:t>
      </w:r>
      <w:r>
        <w:rPr>
          <w:rFonts w:ascii="Times New Roman" w:hAnsi="Times New Roman" w:hint="eastAsia"/>
          <w:bCs/>
          <w:iCs/>
          <w:lang w:eastAsia="zh-CN"/>
        </w:rPr>
        <w:t xml:space="preserve">configuration </w:t>
      </w:r>
      <w:r>
        <w:rPr>
          <w:rFonts w:ascii="Times New Roman" w:hAnsi="Times New Roman"/>
          <w:bCs/>
          <w:iCs/>
          <w:lang w:eastAsia="zh-CN"/>
        </w:rPr>
        <w:t>f</w:t>
      </w:r>
      <w:r>
        <w:rPr>
          <w:rFonts w:ascii="Times New Roman" w:hAnsi="Times New Roman" w:hint="eastAsia"/>
          <w:bCs/>
          <w:iCs/>
          <w:lang w:eastAsia="zh-CN"/>
        </w:rPr>
        <w:t>rom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 GX platforms </w:t>
      </w:r>
      <w:r>
        <w:rPr>
          <w:rFonts w:ascii="Times New Roman" w:hAnsi="Times New Roman" w:hint="eastAsia"/>
          <w:bCs/>
          <w:iCs/>
          <w:lang w:eastAsia="zh-CN"/>
        </w:rPr>
        <w:t xml:space="preserve">film information 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in step1 and </w:t>
      </w:r>
      <w:r>
        <w:rPr>
          <w:rFonts w:ascii="Times New Roman" w:hAnsi="Times New Roman" w:hint="eastAsia"/>
          <w:bCs/>
          <w:iCs/>
          <w:lang w:eastAsia="zh-CN"/>
        </w:rPr>
        <w:t>thread</w:t>
      </w:r>
      <w:r>
        <w:rPr>
          <w:rFonts w:ascii="Times New Roman" w:hAnsi="Times New Roman"/>
          <w:bCs/>
          <w:iCs/>
          <w:lang w:eastAsia="zh-CN"/>
        </w:rPr>
        <w:t xml:space="preserve"> setting is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 set as </w:t>
      </w:r>
      <w:r>
        <w:rPr>
          <w:rFonts w:ascii="Times New Roman" w:hAnsi="Times New Roman" w:hint="eastAsia"/>
          <w:bCs/>
          <w:iCs/>
          <w:lang w:eastAsia="zh-CN"/>
        </w:rPr>
        <w:t>10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. </w:t>
      </w:r>
    </w:p>
    <w:p w14:paraId="4BB00DC4" w14:textId="77777777" w:rsidR="00243F0D" w:rsidRPr="003367B8" w:rsidRDefault="003367B8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/>
          <w:bCs/>
          <w:iCs/>
          <w:lang w:eastAsia="zh-CN"/>
        </w:rPr>
        <w:t xml:space="preserve">Simulate </w:t>
      </w:r>
      <w:r>
        <w:rPr>
          <w:rFonts w:ascii="Times New Roman" w:hAnsi="Times New Roman" w:hint="eastAsia"/>
          <w:bCs/>
          <w:iCs/>
          <w:lang w:eastAsia="zh-CN"/>
        </w:rPr>
        <w:t>1</w:t>
      </w:r>
      <w:r w:rsidR="00105315">
        <w:rPr>
          <w:rFonts w:ascii="Times New Roman" w:hAnsi="Times New Roman" w:hint="eastAsia"/>
          <w:bCs/>
          <w:iCs/>
          <w:lang w:eastAsia="zh-CN"/>
        </w:rPr>
        <w:t>0</w:t>
      </w:r>
      <w:r w:rsidR="00243F0D" w:rsidRPr="003367B8">
        <w:rPr>
          <w:rFonts w:ascii="Times New Roman" w:hAnsi="Times New Roman"/>
          <w:bCs/>
          <w:iCs/>
          <w:lang w:eastAsia="zh-CN"/>
        </w:rPr>
        <w:t xml:space="preserve"> users to do the query information, view monitor page, query reconciliation  films and report, expand the record, change the status, set holding time and other operations in work</w:t>
      </w:r>
      <w:r w:rsidR="00105315">
        <w:rPr>
          <w:rFonts w:ascii="Times New Roman" w:hAnsi="Times New Roman" w:hint="eastAsia"/>
          <w:bCs/>
          <w:iCs/>
          <w:lang w:eastAsia="zh-CN"/>
        </w:rPr>
        <w:t xml:space="preserve"> </w:t>
      </w:r>
      <w:r w:rsidR="00243F0D" w:rsidRPr="003367B8">
        <w:rPr>
          <w:rFonts w:ascii="Times New Roman" w:hAnsi="Times New Roman"/>
          <w:bCs/>
          <w:iCs/>
          <w:lang w:eastAsia="zh-CN"/>
        </w:rPr>
        <w:t>list.</w:t>
      </w:r>
    </w:p>
    <w:p w14:paraId="3C0CEAED" w14:textId="5AFFA2A1" w:rsidR="009F1CF3" w:rsidRPr="00134990" w:rsidDel="00147868" w:rsidRDefault="00243F0D">
      <w:pPr>
        <w:pStyle w:val="ListParagraph"/>
        <w:numPr>
          <w:ilvl w:val="0"/>
          <w:numId w:val="47"/>
        </w:numPr>
        <w:ind w:firstLineChars="0"/>
        <w:rPr>
          <w:del w:id="194" w:author="Hao  WANG" w:date="2019-08-05T13:31:00Z"/>
          <w:rFonts w:ascii="Times New Roman" w:hAnsi="Times New Roman"/>
          <w:bCs/>
          <w:iCs/>
          <w:lang w:eastAsia="zh-CN"/>
        </w:rPr>
      </w:pPr>
      <w:del w:id="195" w:author="Hao  WANG" w:date="2019-08-05T13:31:00Z">
        <w:r w:rsidRPr="00134990" w:rsidDel="00147868">
          <w:rPr>
            <w:rFonts w:ascii="Times New Roman" w:hAnsi="Times New Roman"/>
            <w:bCs/>
            <w:iCs/>
            <w:lang w:eastAsia="zh-CN"/>
          </w:rPr>
          <w:delText xml:space="preserve">Simulate 1 user to do the statistic operations with latest month data in web. The operations will execute every 120 </w:delText>
        </w:r>
        <w:commentRangeStart w:id="196"/>
        <w:r w:rsidRPr="00134990" w:rsidDel="00147868">
          <w:rPr>
            <w:rFonts w:ascii="Times New Roman" w:hAnsi="Times New Roman"/>
            <w:bCs/>
            <w:iCs/>
            <w:lang w:eastAsia="zh-CN"/>
          </w:rPr>
          <w:delText>second</w:delText>
        </w:r>
      </w:del>
      <w:del w:id="197" w:author="Hao  WANG" w:date="2019-08-05T10:36:00Z">
        <w:r w:rsidRPr="00243F0D" w:rsidDel="00134990">
          <w:rPr>
            <w:rFonts w:ascii="Times New Roman" w:hAnsi="Times New Roman"/>
            <w:bCs/>
            <w:iCs/>
            <w:lang w:eastAsia="zh-CN"/>
          </w:rPr>
          <w:delText>s</w:delText>
        </w:r>
        <w:commentRangeEnd w:id="196"/>
        <w:r w:rsidR="009F1CF3" w:rsidDel="00134990">
          <w:rPr>
            <w:rStyle w:val="CommentReference"/>
            <w:rFonts w:ascii="Arial" w:hAnsi="Arial" w:cs="Arial"/>
          </w:rPr>
          <w:commentReference w:id="196"/>
        </w:r>
        <w:r w:rsidRPr="00243F0D" w:rsidDel="00134990">
          <w:rPr>
            <w:rFonts w:ascii="Times New Roman" w:hAnsi="Times New Roman"/>
            <w:bCs/>
            <w:iCs/>
            <w:lang w:eastAsia="zh-CN"/>
          </w:rPr>
          <w:delText>.</w:delText>
        </w:r>
      </w:del>
    </w:p>
    <w:p w14:paraId="569D4DF4" w14:textId="77777777" w:rsidR="00243F0D" w:rsidRPr="00243F0D" w:rsidRDefault="00243F0D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 w:rsidRPr="00243F0D">
        <w:rPr>
          <w:rFonts w:ascii="Times New Roman" w:hAnsi="Times New Roman"/>
          <w:bCs/>
          <w:iCs/>
          <w:lang w:eastAsia="zh-CN"/>
        </w:rPr>
        <w:t>Monitor the transaction response time.</w:t>
      </w:r>
    </w:p>
    <w:p w14:paraId="6BC46AE5" w14:textId="77777777" w:rsidR="00243F0D" w:rsidRPr="00243F0D" w:rsidRDefault="00243F0D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 w:rsidRPr="00243F0D">
        <w:rPr>
          <w:rFonts w:ascii="Times New Roman" w:hAnsi="Times New Roman"/>
          <w:bCs/>
          <w:iCs/>
          <w:lang w:eastAsia="zh-CN"/>
        </w:rPr>
        <w:t>Monitor the hardware resource usage on PS.</w:t>
      </w:r>
    </w:p>
    <w:p w14:paraId="6945CA8D" w14:textId="77777777" w:rsidR="00243F0D" w:rsidRPr="00243F0D" w:rsidRDefault="00243F0D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 w:rsidRPr="00243F0D">
        <w:rPr>
          <w:rFonts w:ascii="Times New Roman" w:hAnsi="Times New Roman"/>
          <w:bCs/>
          <w:iCs/>
          <w:lang w:eastAsia="zh-CN"/>
        </w:rPr>
        <w:t>Monitor the resource usage for database on PS.</w:t>
      </w:r>
    </w:p>
    <w:p w14:paraId="35786AB3" w14:textId="77777777" w:rsidR="00243F0D" w:rsidRDefault="00243F0D" w:rsidP="00243F0D">
      <w:pPr>
        <w:pStyle w:val="ListParagraph"/>
        <w:numPr>
          <w:ilvl w:val="0"/>
          <w:numId w:val="47"/>
        </w:numPr>
        <w:ind w:firstLineChars="0"/>
        <w:rPr>
          <w:rFonts w:ascii="Times New Roman" w:hAnsi="Times New Roman"/>
          <w:bCs/>
          <w:iCs/>
          <w:lang w:eastAsia="zh-CN"/>
        </w:rPr>
      </w:pPr>
      <w:r w:rsidRPr="00243F0D">
        <w:rPr>
          <w:rFonts w:ascii="Times New Roman" w:hAnsi="Times New Roman"/>
          <w:bCs/>
          <w:iCs/>
          <w:lang w:eastAsia="zh-CN"/>
        </w:rPr>
        <w:t>Start/Stop 2 virtual users every 10 se</w:t>
      </w:r>
      <w:r w:rsidR="00105315">
        <w:rPr>
          <w:rFonts w:ascii="Times New Roman" w:hAnsi="Times New Roman"/>
          <w:bCs/>
          <w:iCs/>
          <w:lang w:eastAsia="zh-CN"/>
        </w:rPr>
        <w:t xml:space="preserve">conds and run the scenario for </w:t>
      </w:r>
      <w:r w:rsidR="00105315">
        <w:rPr>
          <w:rFonts w:ascii="Times New Roman" w:hAnsi="Times New Roman" w:hint="eastAsia"/>
          <w:bCs/>
          <w:iCs/>
          <w:lang w:eastAsia="zh-CN"/>
        </w:rPr>
        <w:t>8</w:t>
      </w:r>
      <w:r w:rsidRPr="00243F0D">
        <w:rPr>
          <w:rFonts w:ascii="Times New Roman" w:hAnsi="Times New Roman"/>
          <w:bCs/>
          <w:iCs/>
          <w:lang w:eastAsia="zh-CN"/>
        </w:rPr>
        <w:t xml:space="preserve"> hours.</w:t>
      </w:r>
    </w:p>
    <w:p w14:paraId="67A228F2" w14:textId="77777777" w:rsidR="00F477EC" w:rsidRDefault="00F477EC" w:rsidP="00F477EC">
      <w:pPr>
        <w:rPr>
          <w:rFonts w:ascii="Times New Roman" w:hAnsi="Times New Roman"/>
          <w:bCs/>
          <w:iCs/>
          <w:lang w:eastAsia="zh-CN"/>
        </w:rPr>
      </w:pPr>
    </w:p>
    <w:p w14:paraId="5309B689" w14:textId="77777777" w:rsidR="00F477EC" w:rsidRPr="00F477EC" w:rsidRDefault="00F477EC" w:rsidP="00F477EC">
      <w:pPr>
        <w:rPr>
          <w:rFonts w:ascii="Times New Roman" w:hAnsi="Times New Roman"/>
          <w:bCs/>
          <w:iCs/>
          <w:lang w:eastAsia="zh-CN"/>
        </w:rPr>
      </w:pPr>
    </w:p>
    <w:p w14:paraId="36AC91D1" w14:textId="77777777" w:rsidR="00C0352F" w:rsidRDefault="00C0352F" w:rsidP="00C0352F">
      <w:pPr>
        <w:rPr>
          <w:rFonts w:ascii="Times New Roman" w:hAnsi="Times New Roman"/>
          <w:bCs/>
          <w:iCs/>
          <w:lang w:eastAsia="zh-CN"/>
        </w:rPr>
      </w:pPr>
    </w:p>
    <w:p w14:paraId="1562D5EC" w14:textId="77777777" w:rsidR="00F62BA7" w:rsidRDefault="00C0352F" w:rsidP="00C0352F">
      <w:pPr>
        <w:rPr>
          <w:rFonts w:ascii="Times New Roman" w:hAnsi="Times New Roman"/>
          <w:bCs/>
          <w:iCs/>
          <w:sz w:val="24"/>
          <w:lang w:eastAsia="zh-CN"/>
        </w:rPr>
      </w:pPr>
      <w:r w:rsidRPr="00F62BA7">
        <w:rPr>
          <w:rFonts w:ascii="Times New Roman" w:hAnsi="Times New Roman" w:hint="eastAsia"/>
          <w:bCs/>
          <w:iCs/>
          <w:sz w:val="24"/>
          <w:lang w:eastAsia="zh-CN"/>
        </w:rPr>
        <w:t xml:space="preserve">Note: </w:t>
      </w:r>
    </w:p>
    <w:p w14:paraId="0BB56DCB" w14:textId="77777777" w:rsidR="00C0352F" w:rsidRPr="00F62BA7" w:rsidRDefault="00C0352F" w:rsidP="00C0352F">
      <w:pPr>
        <w:rPr>
          <w:rFonts w:ascii="Times New Roman" w:hAnsi="Times New Roman"/>
          <w:bCs/>
          <w:iCs/>
          <w:sz w:val="24"/>
          <w:lang w:eastAsia="zh-CN"/>
        </w:rPr>
      </w:pPr>
      <w:r w:rsidRPr="00F62BA7">
        <w:rPr>
          <w:rFonts w:ascii="Times New Roman" w:hAnsi="Times New Roman" w:hint="eastAsia"/>
          <w:bCs/>
          <w:iCs/>
          <w:sz w:val="24"/>
          <w:lang w:eastAsia="zh-CN"/>
        </w:rPr>
        <w:t xml:space="preserve">We will do the performance testing work under big </w:t>
      </w:r>
      <w:r w:rsidRPr="00F62BA7">
        <w:rPr>
          <w:rFonts w:ascii="Times New Roman" w:hAnsi="Times New Roman"/>
          <w:bCs/>
          <w:iCs/>
          <w:sz w:val="24"/>
          <w:lang w:eastAsia="zh-CN"/>
        </w:rPr>
        <w:t>stress</w:t>
      </w:r>
      <w:r w:rsidRPr="00F62BA7">
        <w:rPr>
          <w:rFonts w:ascii="Times New Roman" w:hAnsi="Times New Roman" w:hint="eastAsia"/>
          <w:bCs/>
          <w:iCs/>
          <w:sz w:val="24"/>
          <w:lang w:eastAsia="zh-CN"/>
        </w:rPr>
        <w:t xml:space="preserve"> for system. If system can work well under current stress and the transaction process </w:t>
      </w:r>
      <w:r w:rsidRPr="00F62BA7">
        <w:rPr>
          <w:rFonts w:ascii="Times New Roman" w:hAnsi="Times New Roman"/>
          <w:bCs/>
          <w:iCs/>
          <w:sz w:val="24"/>
          <w:lang w:eastAsia="zh-CN"/>
        </w:rPr>
        <w:t>ability meet</w:t>
      </w:r>
      <w:r w:rsidRPr="00F62BA7">
        <w:rPr>
          <w:rFonts w:ascii="Times New Roman" w:hAnsi="Times New Roman" w:hint="eastAsia"/>
          <w:bCs/>
          <w:iCs/>
          <w:sz w:val="24"/>
          <w:lang w:eastAsia="zh-CN"/>
        </w:rPr>
        <w:t>s</w:t>
      </w:r>
      <w:r w:rsidRPr="00F62BA7">
        <w:rPr>
          <w:rFonts w:ascii="Times New Roman" w:hAnsi="Times New Roman"/>
          <w:bCs/>
          <w:iCs/>
          <w:sz w:val="24"/>
          <w:lang w:eastAsia="zh-CN"/>
        </w:rPr>
        <w:t xml:space="preserve"> the requirement,</w:t>
      </w:r>
      <w:r w:rsidRPr="00F62BA7">
        <w:rPr>
          <w:rFonts w:ascii="Times New Roman" w:hAnsi="Times New Roman" w:hint="eastAsia"/>
          <w:bCs/>
          <w:iCs/>
          <w:sz w:val="24"/>
          <w:lang w:eastAsia="zh-CN"/>
        </w:rPr>
        <w:t xml:space="preserve"> we will give the conclusion the system performance is </w:t>
      </w:r>
      <w:r w:rsidR="00F62BA7" w:rsidRPr="00F62BA7">
        <w:rPr>
          <w:rFonts w:ascii="Times New Roman" w:hAnsi="Times New Roman" w:hint="eastAsia"/>
          <w:bCs/>
          <w:iCs/>
          <w:sz w:val="24"/>
          <w:lang w:eastAsia="zh-CN"/>
        </w:rPr>
        <w:t>pass.</w:t>
      </w:r>
    </w:p>
    <w:p w14:paraId="4A41BAEB" w14:textId="77777777" w:rsidR="00827D27" w:rsidRDefault="00827D27" w:rsidP="00827D27">
      <w:pPr>
        <w:pStyle w:val="Heading1"/>
        <w:rPr>
          <w:lang w:eastAsia="zh-CN"/>
        </w:rPr>
      </w:pPr>
      <w:bookmarkStart w:id="198" w:name="_Toc4770449"/>
      <w:r>
        <w:rPr>
          <w:rFonts w:hint="eastAsia"/>
          <w:lang w:eastAsia="zh-CN"/>
        </w:rPr>
        <w:t xml:space="preserve">Test </w:t>
      </w:r>
      <w:r w:rsidR="00010522">
        <w:rPr>
          <w:rFonts w:hint="eastAsia"/>
          <w:lang w:eastAsia="zh-CN"/>
        </w:rPr>
        <w:t>Scope</w:t>
      </w:r>
      <w:bookmarkEnd w:id="198"/>
    </w:p>
    <w:p w14:paraId="56ACAFB9" w14:textId="77777777" w:rsidR="00827D27" w:rsidRDefault="00010522" w:rsidP="00827D27">
      <w:pPr>
        <w:pStyle w:val="Heading2"/>
      </w:pPr>
      <w:bookmarkStart w:id="199" w:name="_Toc4770450"/>
      <w:r>
        <w:rPr>
          <w:rFonts w:hint="eastAsia"/>
        </w:rPr>
        <w:t>In Scope</w:t>
      </w:r>
      <w:bookmarkEnd w:id="199"/>
    </w:p>
    <w:p w14:paraId="39DE2AB1" w14:textId="77777777"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Plan </w:t>
      </w:r>
      <w:r w:rsidR="00761EB2">
        <w:rPr>
          <w:rFonts w:hint="eastAsia"/>
          <w:lang w:eastAsia="zh-CN"/>
        </w:rPr>
        <w:t xml:space="preserve">design </w:t>
      </w:r>
      <w:r>
        <w:rPr>
          <w:rFonts w:hint="eastAsia"/>
          <w:lang w:eastAsia="zh-CN"/>
        </w:rPr>
        <w:t xml:space="preserve">and report </w:t>
      </w:r>
      <w:r>
        <w:rPr>
          <w:lang w:eastAsia="zh-CN"/>
        </w:rPr>
        <w:t>writing</w:t>
      </w:r>
      <w:r>
        <w:rPr>
          <w:rFonts w:hint="eastAsia"/>
          <w:lang w:eastAsia="zh-CN"/>
        </w:rPr>
        <w:t xml:space="preserve"> work.</w:t>
      </w:r>
    </w:p>
    <w:p w14:paraId="1B18A404" w14:textId="77777777"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Prepare test data, design scripts and scenario, execute test cases and result collect.</w:t>
      </w:r>
    </w:p>
    <w:p w14:paraId="1B58ED85" w14:textId="77777777"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Monitor the software and hardware resource usage information.</w:t>
      </w:r>
    </w:p>
    <w:p w14:paraId="3D9CC668" w14:textId="77777777" w:rsidR="00010522" w:rsidRDefault="00010522" w:rsidP="00010522">
      <w:pPr>
        <w:pStyle w:val="ListParagraph"/>
        <w:numPr>
          <w:ilvl w:val="0"/>
          <w:numId w:val="35"/>
        </w:numPr>
        <w:ind w:firstLineChars="0"/>
        <w:rPr>
          <w:lang w:eastAsia="zh-CN"/>
        </w:rPr>
      </w:pPr>
      <w:r>
        <w:rPr>
          <w:lang w:eastAsia="zh-CN"/>
        </w:rPr>
        <w:t>B</w:t>
      </w:r>
      <w:r>
        <w:rPr>
          <w:rFonts w:hint="eastAsia"/>
          <w:lang w:eastAsia="zh-CN"/>
        </w:rPr>
        <w:t xml:space="preserve">ottleneck </w:t>
      </w:r>
      <w:r>
        <w:rPr>
          <w:lang w:eastAsia="zh-CN"/>
        </w:rPr>
        <w:t>identification</w:t>
      </w:r>
      <w:r>
        <w:rPr>
          <w:rFonts w:hint="eastAsia"/>
          <w:lang w:eastAsia="zh-CN"/>
        </w:rPr>
        <w:t xml:space="preserve"> and tuning suggestion include the software and hardware.</w:t>
      </w:r>
    </w:p>
    <w:p w14:paraId="42745B5F" w14:textId="77777777" w:rsidR="00010522" w:rsidRDefault="00010522" w:rsidP="00010522">
      <w:pPr>
        <w:pStyle w:val="Heading2"/>
      </w:pPr>
      <w:bookmarkStart w:id="200" w:name="_Toc4770451"/>
      <w:r>
        <w:t>O</w:t>
      </w:r>
      <w:r>
        <w:rPr>
          <w:rFonts w:hint="eastAsia"/>
        </w:rPr>
        <w:t>ut Scope</w:t>
      </w:r>
      <w:bookmarkEnd w:id="200"/>
    </w:p>
    <w:p w14:paraId="04E23251" w14:textId="77777777" w:rsidR="00DC36CE" w:rsidRDefault="00010522" w:rsidP="00010522">
      <w:pPr>
        <w:pStyle w:val="ListParagraph"/>
        <w:numPr>
          <w:ilvl w:val="0"/>
          <w:numId w:val="36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Code-level bottleneck tuning.</w:t>
      </w:r>
    </w:p>
    <w:p w14:paraId="74B108FE" w14:textId="77777777" w:rsidR="00010522" w:rsidRDefault="00010522" w:rsidP="00010522">
      <w:pPr>
        <w:pStyle w:val="ListParagraph"/>
        <w:numPr>
          <w:ilvl w:val="0"/>
          <w:numId w:val="36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Other transactions which do not define in plan.</w:t>
      </w:r>
    </w:p>
    <w:p w14:paraId="46B2E19F" w14:textId="77777777" w:rsidR="00010522" w:rsidRDefault="00010522" w:rsidP="00010522">
      <w:pPr>
        <w:pStyle w:val="ListParagraph"/>
        <w:numPr>
          <w:ilvl w:val="0"/>
          <w:numId w:val="36"/>
        </w:numPr>
        <w:ind w:firstLineChars="0"/>
        <w:rPr>
          <w:rFonts w:ascii="Times New Roman" w:hAnsi="Times New Roman"/>
          <w:bCs/>
          <w:iCs/>
          <w:lang w:eastAsia="zh-CN"/>
        </w:rPr>
      </w:pPr>
      <w:r>
        <w:rPr>
          <w:rFonts w:ascii="Times New Roman" w:hAnsi="Times New Roman" w:hint="eastAsia"/>
          <w:bCs/>
          <w:iCs/>
          <w:lang w:eastAsia="zh-CN"/>
        </w:rPr>
        <w:t>3</w:t>
      </w:r>
      <w:r w:rsidRPr="00010522">
        <w:rPr>
          <w:rFonts w:ascii="Times New Roman" w:hAnsi="Times New Roman" w:hint="eastAsia"/>
          <w:bCs/>
          <w:iCs/>
          <w:vertAlign w:val="superscript"/>
          <w:lang w:eastAsia="zh-CN"/>
        </w:rPr>
        <w:t>rd</w:t>
      </w:r>
      <w:r>
        <w:rPr>
          <w:rFonts w:ascii="Times New Roman" w:hAnsi="Times New Roman" w:hint="eastAsia"/>
          <w:bCs/>
          <w:iCs/>
          <w:lang w:eastAsia="zh-CN"/>
        </w:rPr>
        <w:t xml:space="preserve"> party system performance and reliability testing work.</w:t>
      </w:r>
    </w:p>
    <w:p w14:paraId="57867996" w14:textId="77777777" w:rsidR="003C3987" w:rsidRDefault="003C3987" w:rsidP="003C3987">
      <w:pPr>
        <w:pStyle w:val="Heading1"/>
        <w:rPr>
          <w:lang w:eastAsia="zh-CN"/>
        </w:rPr>
      </w:pPr>
      <w:bookmarkStart w:id="201" w:name="_Toc4770452"/>
      <w:r>
        <w:rPr>
          <w:rFonts w:hint="eastAsia"/>
          <w:lang w:eastAsia="zh-CN"/>
        </w:rPr>
        <w:t>Risk</w:t>
      </w:r>
      <w:bookmarkEnd w:id="201"/>
    </w:p>
    <w:p w14:paraId="5CF34DC0" w14:textId="77777777" w:rsidR="003C3987" w:rsidRDefault="003C398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Need more time to </w:t>
      </w:r>
      <w:r w:rsidR="00D14FBA">
        <w:rPr>
          <w:lang w:eastAsia="zh-CN"/>
        </w:rPr>
        <w:t>identify</w:t>
      </w:r>
      <w:r>
        <w:rPr>
          <w:rFonts w:hint="eastAsia"/>
          <w:lang w:eastAsia="zh-CN"/>
        </w:rPr>
        <w:t xml:space="preserve"> </w:t>
      </w:r>
      <w:r w:rsidR="000E56C7">
        <w:rPr>
          <w:rFonts w:eastAsiaTheme="minorEastAsia" w:hint="eastAsia"/>
          <w:lang w:eastAsia="zh-CN"/>
        </w:rPr>
        <w:t xml:space="preserve">whether </w:t>
      </w:r>
      <w:r>
        <w:rPr>
          <w:rFonts w:hint="eastAsia"/>
          <w:lang w:eastAsia="zh-CN"/>
        </w:rPr>
        <w:t>the test tool meet</w:t>
      </w:r>
      <w:r w:rsidR="000E56C7">
        <w:rPr>
          <w:rFonts w:eastAsiaTheme="minorEastAsia" w:hint="eastAsia"/>
          <w:lang w:eastAsia="zh-CN"/>
        </w:rPr>
        <w:t>s</w:t>
      </w:r>
      <w:r>
        <w:rPr>
          <w:rFonts w:hint="eastAsia"/>
          <w:lang w:eastAsia="zh-CN"/>
        </w:rPr>
        <w:t xml:space="preserve"> the test requirement</w:t>
      </w:r>
      <w:r w:rsidR="00C07B92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or not.</w:t>
      </w:r>
    </w:p>
    <w:p w14:paraId="7CFAABEB" w14:textId="77777777" w:rsidR="003C3987" w:rsidRDefault="000E56C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rFonts w:eastAsiaTheme="minorEastAsia" w:hint="eastAsia"/>
          <w:lang w:eastAsia="zh-CN"/>
        </w:rPr>
        <w:t>E</w:t>
      </w:r>
      <w:r w:rsidR="003C3987">
        <w:rPr>
          <w:rFonts w:hint="eastAsia"/>
          <w:lang w:eastAsia="zh-CN"/>
        </w:rPr>
        <w:t xml:space="preserve"> need more time </w:t>
      </w:r>
      <w:r>
        <w:rPr>
          <w:rFonts w:eastAsiaTheme="minorEastAsia" w:hint="eastAsia"/>
          <w:lang w:eastAsia="zh-CN"/>
        </w:rPr>
        <w:t xml:space="preserve">and </w:t>
      </w:r>
      <w:r w:rsidR="003C3987">
        <w:rPr>
          <w:rFonts w:hint="eastAsia"/>
          <w:lang w:eastAsia="zh-CN"/>
        </w:rPr>
        <w:t xml:space="preserve">resource to familiar </w:t>
      </w:r>
      <w:r>
        <w:rPr>
          <w:rFonts w:eastAsiaTheme="minorEastAsia" w:hint="eastAsia"/>
          <w:lang w:eastAsia="zh-CN"/>
        </w:rPr>
        <w:t xml:space="preserve">with </w:t>
      </w:r>
      <w:r w:rsidR="003C3987">
        <w:rPr>
          <w:rFonts w:hint="eastAsia"/>
          <w:lang w:eastAsia="zh-CN"/>
        </w:rPr>
        <w:t xml:space="preserve">the APIs for </w:t>
      </w:r>
      <w:r w:rsidR="00A5600D">
        <w:rPr>
          <w:rFonts w:hint="eastAsia"/>
          <w:lang w:eastAsia="zh-CN"/>
        </w:rPr>
        <w:t xml:space="preserve">PUMA </w:t>
      </w:r>
      <w:r w:rsidR="001F475F">
        <w:rPr>
          <w:rFonts w:hint="eastAsia"/>
          <w:lang w:eastAsia="zh-CN"/>
        </w:rPr>
        <w:t>MR3</w:t>
      </w:r>
      <w:r w:rsidR="003C3987">
        <w:rPr>
          <w:rFonts w:hint="eastAsia"/>
          <w:lang w:eastAsia="zh-CN"/>
        </w:rPr>
        <w:t xml:space="preserve"> in order to design the test scripts.</w:t>
      </w:r>
    </w:p>
    <w:p w14:paraId="37A24929" w14:textId="77777777" w:rsidR="003C3987" w:rsidRDefault="000E56C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Q</w:t>
      </w:r>
      <w:r>
        <w:rPr>
          <w:rFonts w:eastAsiaTheme="minorEastAsia" w:hint="eastAsia"/>
          <w:lang w:eastAsia="zh-CN"/>
        </w:rPr>
        <w:t>E</w:t>
      </w:r>
      <w:r w:rsidR="003C3987">
        <w:rPr>
          <w:rFonts w:hint="eastAsia"/>
          <w:lang w:eastAsia="zh-CN"/>
        </w:rPr>
        <w:t xml:space="preserve"> Team needs more time to prepare the background test data with </w:t>
      </w:r>
      <w:r w:rsidR="003C3987">
        <w:rPr>
          <w:lang w:eastAsia="zh-CN"/>
        </w:rPr>
        <w:t>tool</w:t>
      </w:r>
      <w:r w:rsidR="003C3987">
        <w:rPr>
          <w:rFonts w:hint="eastAsia"/>
          <w:lang w:eastAsia="zh-CN"/>
        </w:rPr>
        <w:t>.</w:t>
      </w:r>
    </w:p>
    <w:p w14:paraId="67DD8E39" w14:textId="77777777" w:rsidR="003C3987" w:rsidRDefault="003C3987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bookmarkStart w:id="202" w:name="OLE_LINK21"/>
      <w:bookmarkStart w:id="203" w:name="OLE_LINK22"/>
      <w:bookmarkStart w:id="204" w:name="OLE_LINK23"/>
      <w:r>
        <w:rPr>
          <w:rFonts w:hint="eastAsia"/>
          <w:lang w:eastAsia="zh-CN"/>
        </w:rPr>
        <w:t>The 3</w:t>
      </w:r>
      <w:r w:rsidRPr="003C3987">
        <w:rPr>
          <w:rFonts w:hint="eastAsia"/>
          <w:vertAlign w:val="superscript"/>
          <w:lang w:eastAsia="zh-CN"/>
        </w:rPr>
        <w:t>rd</w:t>
      </w:r>
      <w:r>
        <w:rPr>
          <w:rFonts w:hint="eastAsia"/>
          <w:lang w:eastAsia="zh-CN"/>
        </w:rPr>
        <w:t xml:space="preserve"> party system is </w:t>
      </w:r>
      <w:r>
        <w:rPr>
          <w:lang w:eastAsia="zh-CN"/>
        </w:rPr>
        <w:t xml:space="preserve">not the real customer environment. </w:t>
      </w:r>
      <w:r>
        <w:rPr>
          <w:rFonts w:hint="eastAsia"/>
          <w:lang w:eastAsia="zh-CN"/>
        </w:rPr>
        <w:t xml:space="preserve">The API performance will </w:t>
      </w:r>
      <w:r>
        <w:rPr>
          <w:lang w:eastAsia="zh-CN"/>
        </w:rPr>
        <w:t>affect</w:t>
      </w:r>
      <w:r>
        <w:rPr>
          <w:rFonts w:hint="eastAsia"/>
          <w:lang w:eastAsia="zh-CN"/>
        </w:rPr>
        <w:t xml:space="preserve"> the performance of </w:t>
      </w:r>
      <w:r w:rsidR="00A5600D">
        <w:rPr>
          <w:rFonts w:hint="eastAsia"/>
          <w:lang w:eastAsia="zh-CN"/>
        </w:rPr>
        <w:t xml:space="preserve">PUMA </w:t>
      </w:r>
      <w:r w:rsidR="001F475F">
        <w:rPr>
          <w:rFonts w:hint="eastAsia"/>
          <w:lang w:eastAsia="zh-CN"/>
        </w:rPr>
        <w:t>MR3</w:t>
      </w:r>
      <w:bookmarkEnd w:id="202"/>
      <w:bookmarkEnd w:id="203"/>
      <w:bookmarkEnd w:id="204"/>
      <w:r>
        <w:rPr>
          <w:rFonts w:hint="eastAsia"/>
          <w:lang w:eastAsia="zh-CN"/>
        </w:rPr>
        <w:t xml:space="preserve">. </w:t>
      </w:r>
    </w:p>
    <w:p w14:paraId="39A602DD" w14:textId="77777777" w:rsidR="00C07B92" w:rsidRDefault="00C07B92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Any </w:t>
      </w:r>
      <w:r>
        <w:rPr>
          <w:lang w:eastAsia="zh-CN"/>
        </w:rPr>
        <w:t>requirements</w:t>
      </w:r>
      <w:r>
        <w:rPr>
          <w:rFonts w:hint="eastAsia"/>
          <w:lang w:eastAsia="zh-CN"/>
        </w:rPr>
        <w:t xml:space="preserve"> or code design change</w:t>
      </w:r>
      <w:r w:rsidR="000E56C7">
        <w:rPr>
          <w:rFonts w:eastAsiaTheme="minorEastAsia" w:hint="eastAsia"/>
          <w:lang w:eastAsia="zh-CN"/>
        </w:rPr>
        <w:t xml:space="preserve"> will affect the schedule</w:t>
      </w:r>
      <w:r>
        <w:rPr>
          <w:rFonts w:hint="eastAsia"/>
          <w:lang w:eastAsia="zh-CN"/>
        </w:rPr>
        <w:t>.</w:t>
      </w:r>
    </w:p>
    <w:p w14:paraId="30C8B02D" w14:textId="77777777" w:rsidR="00105315" w:rsidRDefault="00105315" w:rsidP="003C3987">
      <w:pPr>
        <w:pStyle w:val="ListParagraph"/>
        <w:numPr>
          <w:ilvl w:val="0"/>
          <w:numId w:val="3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New design for </w:t>
      </w:r>
      <w:r w:rsidR="00A5600D">
        <w:rPr>
          <w:rFonts w:hint="eastAsia"/>
          <w:lang w:eastAsia="zh-CN"/>
        </w:rPr>
        <w:t xml:space="preserve">PUMA </w:t>
      </w:r>
      <w:r w:rsidR="001F475F">
        <w:rPr>
          <w:rFonts w:hint="eastAsia"/>
          <w:lang w:eastAsia="zh-CN"/>
        </w:rPr>
        <w:t>MR3</w:t>
      </w:r>
      <w:r>
        <w:rPr>
          <w:rFonts w:hint="eastAsia"/>
          <w:lang w:eastAsia="zh-CN"/>
        </w:rPr>
        <w:t>, need more time to design and verify the script.</w:t>
      </w:r>
    </w:p>
    <w:p w14:paraId="1E1B8AA9" w14:textId="77777777" w:rsidR="0033202B" w:rsidRDefault="0033202B" w:rsidP="0033202B">
      <w:pPr>
        <w:pStyle w:val="Heading1"/>
        <w:rPr>
          <w:lang w:eastAsia="zh-CN"/>
        </w:rPr>
      </w:pPr>
      <w:bookmarkStart w:id="205" w:name="_Toc4770453"/>
      <w:r>
        <w:rPr>
          <w:rFonts w:hint="eastAsia"/>
          <w:lang w:eastAsia="zh-CN"/>
        </w:rPr>
        <w:t>Human Resource</w:t>
      </w:r>
      <w:bookmarkEnd w:id="205"/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5"/>
        <w:gridCol w:w="1093"/>
        <w:gridCol w:w="1786"/>
        <w:gridCol w:w="2173"/>
        <w:gridCol w:w="958"/>
      </w:tblGrid>
      <w:tr w:rsidR="00E45F22" w:rsidRPr="00535585" w14:paraId="59C71A07" w14:textId="77777777" w:rsidTr="005A32DE">
        <w:trPr>
          <w:cantSplit/>
          <w:tblHeader/>
        </w:trPr>
        <w:tc>
          <w:tcPr>
            <w:tcW w:w="1365" w:type="dxa"/>
            <w:shd w:val="clear" w:color="auto" w:fill="E0E0E0"/>
            <w:vAlign w:val="center"/>
          </w:tcPr>
          <w:p w14:paraId="21A346D8" w14:textId="77777777" w:rsidR="00E45F22" w:rsidRPr="00535585" w:rsidRDefault="00E45F22" w:rsidP="005A32DE">
            <w:pPr>
              <w:pStyle w:val="CellNormal"/>
            </w:pPr>
            <w:r w:rsidRPr="00535585">
              <w:t>Name</w:t>
            </w:r>
          </w:p>
        </w:tc>
        <w:tc>
          <w:tcPr>
            <w:tcW w:w="1093" w:type="dxa"/>
            <w:shd w:val="clear" w:color="auto" w:fill="E0E0E0"/>
            <w:vAlign w:val="center"/>
          </w:tcPr>
          <w:p w14:paraId="0FE190F5" w14:textId="77777777" w:rsidR="00E45F22" w:rsidRPr="00535585" w:rsidRDefault="00E45F22" w:rsidP="005A32DE">
            <w:pPr>
              <w:pStyle w:val="CellNormal"/>
            </w:pPr>
            <w:r w:rsidRPr="00535585">
              <w:t>ORG</w:t>
            </w:r>
          </w:p>
        </w:tc>
        <w:tc>
          <w:tcPr>
            <w:tcW w:w="1786" w:type="dxa"/>
            <w:shd w:val="clear" w:color="auto" w:fill="E0E0E0"/>
            <w:vAlign w:val="center"/>
          </w:tcPr>
          <w:p w14:paraId="5B82BB3A" w14:textId="77777777" w:rsidR="00E45F22" w:rsidRPr="00535585" w:rsidRDefault="00E45F22" w:rsidP="005A32DE">
            <w:pPr>
              <w:pStyle w:val="CellNormal"/>
            </w:pPr>
            <w:r w:rsidRPr="00535585">
              <w:t xml:space="preserve">Role </w:t>
            </w:r>
            <w:r w:rsidRPr="00535585">
              <w:rPr>
                <w:sz w:val="16"/>
              </w:rPr>
              <w:t>Technician/Engineer</w:t>
            </w:r>
          </w:p>
        </w:tc>
        <w:tc>
          <w:tcPr>
            <w:tcW w:w="2173" w:type="dxa"/>
            <w:shd w:val="clear" w:color="auto" w:fill="E0E0E0"/>
            <w:vAlign w:val="center"/>
          </w:tcPr>
          <w:p w14:paraId="41559110" w14:textId="77777777" w:rsidR="00E45F22" w:rsidRPr="00535585" w:rsidRDefault="00E45F22" w:rsidP="005A32DE">
            <w:pPr>
              <w:pStyle w:val="CellNormal"/>
            </w:pPr>
            <w:r w:rsidRPr="00535585">
              <w:t>Testing Type</w:t>
            </w:r>
          </w:p>
        </w:tc>
        <w:tc>
          <w:tcPr>
            <w:tcW w:w="958" w:type="dxa"/>
            <w:shd w:val="clear" w:color="auto" w:fill="E0E0E0"/>
            <w:vAlign w:val="center"/>
          </w:tcPr>
          <w:p w14:paraId="0AAAE95C" w14:textId="77777777" w:rsidR="00E45F22" w:rsidRPr="00535585" w:rsidRDefault="00E45F22" w:rsidP="005A32DE">
            <w:pPr>
              <w:pStyle w:val="CellNormal"/>
            </w:pPr>
            <w:r w:rsidRPr="00535585">
              <w:t>Phase Needed</w:t>
            </w:r>
          </w:p>
        </w:tc>
      </w:tr>
      <w:tr w:rsidR="00E45F22" w:rsidRPr="00535585" w14:paraId="24CB677E" w14:textId="77777777" w:rsidTr="005A32DE">
        <w:trPr>
          <w:cantSplit/>
        </w:trPr>
        <w:tc>
          <w:tcPr>
            <w:tcW w:w="1365" w:type="dxa"/>
          </w:tcPr>
          <w:p w14:paraId="463E73CE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Yunfei Zhu</w:t>
            </w:r>
          </w:p>
        </w:tc>
        <w:tc>
          <w:tcPr>
            <w:tcW w:w="1093" w:type="dxa"/>
          </w:tcPr>
          <w:p w14:paraId="64ED89F0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</w:rPr>
            </w:pPr>
            <w:r>
              <w:rPr>
                <w:rFonts w:cs="Times New Roman"/>
              </w:rPr>
              <w:t>Shanghai R&amp;D</w:t>
            </w:r>
          </w:p>
        </w:tc>
        <w:tc>
          <w:tcPr>
            <w:tcW w:w="1786" w:type="dxa"/>
          </w:tcPr>
          <w:p w14:paraId="07D1AFCE" w14:textId="77777777" w:rsidR="00E45F22" w:rsidRPr="00100E54" w:rsidRDefault="00E45F22" w:rsidP="005A32DE">
            <w:pPr>
              <w:rPr>
                <w:rFonts w:eastAsiaTheme="minorEastAsia"/>
                <w:lang w:eastAsia="zh-CN"/>
              </w:rPr>
            </w:pPr>
            <w:r w:rsidRPr="00D07CC1">
              <w:t xml:space="preserve">Quality </w:t>
            </w:r>
            <w:r>
              <w:rPr>
                <w:rFonts w:eastAsiaTheme="minorEastAsia" w:hint="eastAsia"/>
                <w:lang w:eastAsia="zh-CN"/>
              </w:rPr>
              <w:t>Leader</w:t>
            </w:r>
          </w:p>
        </w:tc>
        <w:tc>
          <w:tcPr>
            <w:tcW w:w="2173" w:type="dxa"/>
          </w:tcPr>
          <w:p w14:paraId="12522FBB" w14:textId="77777777" w:rsidR="00E45F22" w:rsidRPr="007610EA" w:rsidRDefault="00E45F22" w:rsidP="005A32DE">
            <w:pPr>
              <w:pStyle w:val="CellBody"/>
              <w:spacing w:after="200"/>
              <w:rPr>
                <w:rFonts w:eastAsiaTheme="minorEastAsia" w:cs="Times New Roman"/>
                <w:lang w:eastAsia="zh-CN"/>
              </w:rPr>
            </w:pPr>
            <w:r w:rsidRPr="00535585">
              <w:rPr>
                <w:rFonts w:cs="Times New Roman"/>
              </w:rPr>
              <w:t>Quality Planning and Reporting</w:t>
            </w:r>
            <w:r>
              <w:rPr>
                <w:rFonts w:cs="Times New Roman"/>
              </w:rPr>
              <w:t xml:space="preserve"> </w:t>
            </w:r>
          </w:p>
        </w:tc>
        <w:tc>
          <w:tcPr>
            <w:tcW w:w="958" w:type="dxa"/>
          </w:tcPr>
          <w:p w14:paraId="75FDCDC1" w14:textId="77777777" w:rsidR="00E45F22" w:rsidRDefault="00C0352F" w:rsidP="005A32DE">
            <w:pPr>
              <w:pStyle w:val="Cell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  <w:tr w:rsidR="00E45F22" w:rsidRPr="00535585" w14:paraId="452A12F8" w14:textId="77777777" w:rsidTr="005A32DE">
        <w:trPr>
          <w:cantSplit/>
        </w:trPr>
        <w:tc>
          <w:tcPr>
            <w:tcW w:w="1365" w:type="dxa"/>
          </w:tcPr>
          <w:p w14:paraId="2A4E0259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Hao Wang</w:t>
            </w:r>
          </w:p>
        </w:tc>
        <w:tc>
          <w:tcPr>
            <w:tcW w:w="1093" w:type="dxa"/>
          </w:tcPr>
          <w:p w14:paraId="0DBCE54E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</w:rPr>
            </w:pPr>
            <w:r>
              <w:rPr>
                <w:rFonts w:cs="Times New Roman"/>
              </w:rPr>
              <w:t>Shanghai R&amp;D</w:t>
            </w:r>
          </w:p>
        </w:tc>
        <w:tc>
          <w:tcPr>
            <w:tcW w:w="1786" w:type="dxa"/>
          </w:tcPr>
          <w:p w14:paraId="22B59411" w14:textId="77777777" w:rsidR="00E45F22" w:rsidRDefault="00E45F22" w:rsidP="005A32DE">
            <w:r w:rsidRPr="00D07CC1">
              <w:t>Quality Engineer</w:t>
            </w:r>
          </w:p>
        </w:tc>
        <w:tc>
          <w:tcPr>
            <w:tcW w:w="2173" w:type="dxa"/>
          </w:tcPr>
          <w:p w14:paraId="2AFE0287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  <w:lang w:eastAsia="zh-CN"/>
              </w:rPr>
            </w:pPr>
            <w:r>
              <w:rPr>
                <w:rFonts w:cs="Times New Roman" w:hint="eastAsia"/>
                <w:lang w:eastAsia="zh-CN"/>
              </w:rPr>
              <w:t>Software reliability/performance</w:t>
            </w:r>
            <w:r w:rsidRPr="00535585">
              <w:rPr>
                <w:rFonts w:cs="Times New Roman"/>
              </w:rPr>
              <w:t xml:space="preserve"> Planning and Reporting</w:t>
            </w:r>
            <w:r>
              <w:rPr>
                <w:rFonts w:cs="Times New Roman"/>
              </w:rPr>
              <w:t xml:space="preserve"> </w:t>
            </w:r>
          </w:p>
          <w:p w14:paraId="6DB3D147" w14:textId="77777777" w:rsidR="00E45F22" w:rsidRDefault="00E45F22" w:rsidP="005A32DE">
            <w:pPr>
              <w:pStyle w:val="CellBody"/>
              <w:spacing w:after="200"/>
              <w:rPr>
                <w:rFonts w:cs="Times New Roman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SW </w:t>
            </w:r>
            <w:r>
              <w:rPr>
                <w:rFonts w:cs="Times New Roman" w:hint="eastAsia"/>
                <w:lang w:eastAsia="zh-CN"/>
              </w:rPr>
              <w:t>reliability/performance</w:t>
            </w:r>
            <w:r w:rsidRPr="00535585">
              <w:rPr>
                <w:rFonts w:cs="Times New Roman"/>
              </w:rPr>
              <w:t xml:space="preserve"> </w:t>
            </w:r>
            <w:r>
              <w:t>test(</w:t>
            </w:r>
            <w:r>
              <w:rPr>
                <w:rFonts w:hint="eastAsia"/>
                <w:lang w:eastAsia="zh-CN"/>
              </w:rPr>
              <w:t>script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development</w:t>
            </w:r>
            <w:r>
              <w:t xml:space="preserve"> and execution)</w:t>
            </w:r>
          </w:p>
        </w:tc>
        <w:tc>
          <w:tcPr>
            <w:tcW w:w="958" w:type="dxa"/>
          </w:tcPr>
          <w:p w14:paraId="267081A3" w14:textId="77777777" w:rsidR="00E45F22" w:rsidRDefault="00C0352F" w:rsidP="005A32DE">
            <w:pPr>
              <w:pStyle w:val="Cell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</w:tr>
    </w:tbl>
    <w:p w14:paraId="7A269C3E" w14:textId="77777777" w:rsidR="00193D77" w:rsidRDefault="00193D77" w:rsidP="00193D77">
      <w:pPr>
        <w:pStyle w:val="Heading1"/>
        <w:rPr>
          <w:lang w:eastAsia="zh-CN"/>
        </w:rPr>
      </w:pPr>
      <w:bookmarkStart w:id="206" w:name="_Toc4770454"/>
      <w:r>
        <w:rPr>
          <w:rFonts w:hint="eastAsia"/>
          <w:lang w:eastAsia="zh-CN"/>
        </w:rPr>
        <w:t>Deliverables</w:t>
      </w:r>
      <w:bookmarkEnd w:id="206"/>
    </w:p>
    <w:p w14:paraId="3644E2CC" w14:textId="77777777" w:rsidR="00193D77" w:rsidRPr="008658B9" w:rsidRDefault="00193D77" w:rsidP="008658B9">
      <w:pPr>
        <w:ind w:firstLine="360"/>
        <w:rPr>
          <w:rFonts w:ascii="Times New Roman" w:hAnsi="Times New Roman" w:cs="Times New Roman"/>
          <w:sz w:val="24"/>
          <w:lang w:eastAsia="zh-CN"/>
        </w:rPr>
      </w:pPr>
      <w:r w:rsidRPr="008658B9">
        <w:rPr>
          <w:rFonts w:ascii="Times New Roman" w:hAnsi="Times New Roman" w:cs="Times New Roman" w:hint="eastAsia"/>
          <w:sz w:val="24"/>
          <w:lang w:eastAsia="zh-CN"/>
        </w:rPr>
        <w:t>The follow data would be delivered to team during the performance testing phase:</w:t>
      </w:r>
    </w:p>
    <w:p w14:paraId="0BBD71B9" w14:textId="77777777" w:rsidR="00193D77" w:rsidRDefault="00193D77" w:rsidP="00193D77">
      <w:pPr>
        <w:pStyle w:val="ListParagraph"/>
        <w:numPr>
          <w:ilvl w:val="0"/>
          <w:numId w:val="38"/>
        </w:numPr>
        <w:ind w:firstLineChars="0"/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est scenario and test scripts</w:t>
      </w:r>
    </w:p>
    <w:p w14:paraId="7DC06FDD" w14:textId="77777777" w:rsidR="00193D77" w:rsidRDefault="00193D77" w:rsidP="00193D77">
      <w:pPr>
        <w:pStyle w:val="ListParagraph"/>
        <w:numPr>
          <w:ilvl w:val="0"/>
          <w:numId w:val="3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Background test data and scripts.</w:t>
      </w:r>
    </w:p>
    <w:p w14:paraId="5A907130" w14:textId="77777777" w:rsidR="00193D77" w:rsidRDefault="00193D77" w:rsidP="00193D77">
      <w:pPr>
        <w:pStyle w:val="ListParagraph"/>
        <w:numPr>
          <w:ilvl w:val="0"/>
          <w:numId w:val="38"/>
        </w:numPr>
        <w:ind w:firstLineChars="0"/>
        <w:rPr>
          <w:lang w:eastAsia="zh-CN"/>
        </w:rPr>
      </w:pPr>
      <w:r>
        <w:rPr>
          <w:lang w:eastAsia="zh-CN"/>
        </w:rPr>
        <w:t>P</w:t>
      </w:r>
      <w:r>
        <w:rPr>
          <w:rFonts w:hint="eastAsia"/>
          <w:lang w:eastAsia="zh-CN"/>
        </w:rPr>
        <w:t>erformance test report.</w:t>
      </w:r>
    </w:p>
    <w:p w14:paraId="72531AAC" w14:textId="77777777" w:rsidR="003C3987" w:rsidRPr="00D1537D" w:rsidRDefault="00193D77" w:rsidP="003C3987">
      <w:pPr>
        <w:pStyle w:val="ListParagraph"/>
        <w:numPr>
          <w:ilvl w:val="0"/>
          <w:numId w:val="3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Performance tuning recommendation.</w:t>
      </w:r>
    </w:p>
    <w:p w14:paraId="79332953" w14:textId="77777777" w:rsidR="00D1537D" w:rsidRPr="006A42D5" w:rsidRDefault="00EA324B" w:rsidP="00827D27">
      <w:pPr>
        <w:pStyle w:val="Heading1"/>
        <w:rPr>
          <w:lang w:eastAsia="zh-CN"/>
        </w:rPr>
      </w:pPr>
      <w:bookmarkStart w:id="207" w:name="_Toc4770455"/>
      <w:r>
        <w:rPr>
          <w:lang w:eastAsia="zh-CN"/>
        </w:rPr>
        <w:t>Schedule</w:t>
      </w:r>
      <w:bookmarkEnd w:id="207"/>
    </w:p>
    <w:tbl>
      <w:tblPr>
        <w:tblStyle w:val="TableGrid"/>
        <w:tblpPr w:leftFromText="180" w:rightFromText="180" w:vertAnchor="text" w:horzAnchor="page" w:tblpX="1813" w:tblpY="122"/>
        <w:tblW w:w="9018" w:type="dxa"/>
        <w:tblLook w:val="01E0" w:firstRow="1" w:lastRow="1" w:firstColumn="1" w:lastColumn="1" w:noHBand="0" w:noVBand="0"/>
      </w:tblPr>
      <w:tblGrid>
        <w:gridCol w:w="1188"/>
        <w:gridCol w:w="1530"/>
        <w:gridCol w:w="4680"/>
        <w:gridCol w:w="1620"/>
      </w:tblGrid>
      <w:tr w:rsidR="00D1537D" w14:paraId="7DB31B0F" w14:textId="77777777" w:rsidTr="00A5600D">
        <w:trPr>
          <w:trHeight w:val="534"/>
        </w:trPr>
        <w:tc>
          <w:tcPr>
            <w:tcW w:w="1188" w:type="dxa"/>
            <w:shd w:val="clear" w:color="auto" w:fill="BFBFBF" w:themeFill="background1" w:themeFillShade="BF"/>
          </w:tcPr>
          <w:p w14:paraId="3AC54446" w14:textId="77777777" w:rsidR="00D1537D" w:rsidRPr="00A74CE5" w:rsidRDefault="00D1537D" w:rsidP="00044CED">
            <w:pPr>
              <w:rPr>
                <w:b/>
              </w:rPr>
            </w:pPr>
            <w:r w:rsidRPr="00535585">
              <w:t>Testing Milestone</w:t>
            </w:r>
          </w:p>
        </w:tc>
        <w:tc>
          <w:tcPr>
            <w:tcW w:w="1530" w:type="dxa"/>
            <w:shd w:val="clear" w:color="auto" w:fill="BFBFBF" w:themeFill="background1" w:themeFillShade="BF"/>
          </w:tcPr>
          <w:p w14:paraId="3CD8F34B" w14:textId="77777777" w:rsidR="00D1537D" w:rsidRPr="007E1140" w:rsidRDefault="00D1537D" w:rsidP="00044CED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eastAsiaTheme="minorEastAsia" w:hint="eastAsia"/>
                <w:b/>
                <w:lang w:eastAsia="zh-CN"/>
              </w:rPr>
              <w:t>Target Date</w:t>
            </w:r>
          </w:p>
        </w:tc>
        <w:tc>
          <w:tcPr>
            <w:tcW w:w="4680" w:type="dxa"/>
            <w:shd w:val="clear" w:color="auto" w:fill="BFBFBF" w:themeFill="background1" w:themeFillShade="BF"/>
          </w:tcPr>
          <w:p w14:paraId="69FA511F" w14:textId="77777777" w:rsidR="00D1537D" w:rsidRPr="00A74CE5" w:rsidRDefault="00D1537D" w:rsidP="00044CED">
            <w:pPr>
              <w:rPr>
                <w:b/>
              </w:rPr>
            </w:pPr>
            <w:r>
              <w:rPr>
                <w:b/>
              </w:rPr>
              <w:t>Content</w:t>
            </w:r>
          </w:p>
        </w:tc>
        <w:tc>
          <w:tcPr>
            <w:tcW w:w="1620" w:type="dxa"/>
            <w:shd w:val="clear" w:color="auto" w:fill="BFBFBF" w:themeFill="background1" w:themeFillShade="BF"/>
          </w:tcPr>
          <w:p w14:paraId="4306FA0A" w14:textId="77777777" w:rsidR="00D1537D" w:rsidRPr="00A74CE5" w:rsidRDefault="00D1537D" w:rsidP="00044CED">
            <w:pPr>
              <w:rPr>
                <w:b/>
              </w:rPr>
            </w:pPr>
            <w:r>
              <w:rPr>
                <w:rFonts w:eastAsiaTheme="minorEastAsia" w:hint="eastAsia"/>
                <w:b/>
                <w:lang w:eastAsia="zh-CN"/>
              </w:rPr>
              <w:t>Owner</w:t>
            </w:r>
            <w:r w:rsidRPr="00A74CE5">
              <w:rPr>
                <w:rFonts w:hint="eastAsia"/>
                <w:b/>
              </w:rPr>
              <w:t xml:space="preserve">  </w:t>
            </w:r>
          </w:p>
        </w:tc>
      </w:tr>
      <w:tr w:rsidR="00D1537D" w14:paraId="11D0D3F9" w14:textId="77777777" w:rsidTr="00A5600D">
        <w:trPr>
          <w:trHeight w:val="526"/>
        </w:trPr>
        <w:tc>
          <w:tcPr>
            <w:tcW w:w="1188" w:type="dxa"/>
          </w:tcPr>
          <w:p w14:paraId="5B220EF3" w14:textId="77777777" w:rsidR="00D1537D" w:rsidRDefault="00D1537D" w:rsidP="00044CED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Planning</w:t>
            </w:r>
          </w:p>
          <w:p w14:paraId="44A46DE6" w14:textId="77777777" w:rsidR="00D1537D" w:rsidRPr="00FA13B1" w:rsidRDefault="00D1537D" w:rsidP="00044CED">
            <w:pPr>
              <w:rPr>
                <w:rFonts w:eastAsiaTheme="minorEastAsia"/>
                <w:lang w:eastAsia="zh-CN"/>
              </w:rPr>
            </w:pPr>
          </w:p>
        </w:tc>
        <w:tc>
          <w:tcPr>
            <w:tcW w:w="1530" w:type="dxa"/>
          </w:tcPr>
          <w:p w14:paraId="7318E06D" w14:textId="77777777" w:rsidR="00D1537D" w:rsidRPr="00F06CCA" w:rsidRDefault="00006FD5" w:rsidP="00C0352F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07/29/2019-08</w:t>
            </w:r>
            <w:r w:rsidR="00D1537D">
              <w:rPr>
                <w:rFonts w:eastAsiaTheme="minorEastAsia" w:hint="eastAsia"/>
                <w:lang w:eastAsia="zh-CN"/>
              </w:rPr>
              <w:t>/</w:t>
            </w:r>
            <w:r w:rsidR="00C0352F">
              <w:rPr>
                <w:rFonts w:eastAsiaTheme="minorEastAsia" w:hint="eastAsia"/>
                <w:lang w:eastAsia="zh-CN"/>
              </w:rPr>
              <w:t>0</w:t>
            </w:r>
            <w:r w:rsidR="00D7606A">
              <w:rPr>
                <w:rFonts w:eastAsiaTheme="minorEastAsia" w:hint="eastAsia"/>
                <w:lang w:eastAsia="zh-CN"/>
              </w:rPr>
              <w:t>2/2019</w:t>
            </w:r>
          </w:p>
        </w:tc>
        <w:tc>
          <w:tcPr>
            <w:tcW w:w="4680" w:type="dxa"/>
          </w:tcPr>
          <w:p w14:paraId="1C66A791" w14:textId="77777777" w:rsidR="00D1537D" w:rsidRPr="00E75847" w:rsidRDefault="00D1537D" w:rsidP="00D1537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Test plan design</w:t>
            </w:r>
          </w:p>
          <w:p w14:paraId="293723CB" w14:textId="77777777" w:rsidR="00D1537D" w:rsidRPr="00E75847" w:rsidRDefault="00D1537D" w:rsidP="00D1537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Test plan review and update</w:t>
            </w:r>
          </w:p>
        </w:tc>
        <w:tc>
          <w:tcPr>
            <w:tcW w:w="1620" w:type="dxa"/>
          </w:tcPr>
          <w:p w14:paraId="4364EC7A" w14:textId="77777777" w:rsidR="00D1537D" w:rsidRDefault="00D1537D" w:rsidP="00044CED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Hao</w:t>
            </w:r>
            <w:r>
              <w:rPr>
                <w:rFonts w:hint="eastAsia"/>
                <w:lang w:eastAsia="zh-CN"/>
              </w:rPr>
              <w:t xml:space="preserve"> Wang</w:t>
            </w:r>
          </w:p>
        </w:tc>
      </w:tr>
      <w:tr w:rsidR="00D1537D" w14:paraId="09CD303B" w14:textId="77777777" w:rsidTr="00A5600D">
        <w:trPr>
          <w:trHeight w:val="616"/>
        </w:trPr>
        <w:tc>
          <w:tcPr>
            <w:tcW w:w="1188" w:type="dxa"/>
          </w:tcPr>
          <w:p w14:paraId="1360AE28" w14:textId="77777777" w:rsidR="00D1537D" w:rsidRDefault="00006FD5" w:rsidP="00044CED">
            <w:pPr>
              <w:rPr>
                <w:rFonts w:eastAsiaTheme="minorEastAsia"/>
                <w:lang w:eastAsia="zh-CN"/>
              </w:rPr>
            </w:pP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Drop 32</w:t>
            </w:r>
            <w:r w:rsidR="0011471D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 xml:space="preserve"> </w:t>
            </w:r>
          </w:p>
        </w:tc>
        <w:tc>
          <w:tcPr>
            <w:tcW w:w="1530" w:type="dxa"/>
          </w:tcPr>
          <w:p w14:paraId="7F05FEEE" w14:textId="77777777" w:rsidR="00D1537D" w:rsidRDefault="0011471D" w:rsidP="00006FD5">
            <w:pPr>
              <w:rPr>
                <w:rFonts w:eastAsiaTheme="minorEastAsia"/>
                <w:lang w:eastAsia="zh-CN"/>
              </w:rPr>
            </w:pP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2019/0</w:t>
            </w:r>
            <w:r w:rsidR="00006FD5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8</w:t>
            </w: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/05-2019/0</w:t>
            </w:r>
            <w:r w:rsidR="00006FD5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8</w:t>
            </w: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/</w:t>
            </w:r>
            <w:r w:rsidR="00006FD5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27</w:t>
            </w:r>
          </w:p>
        </w:tc>
        <w:tc>
          <w:tcPr>
            <w:tcW w:w="4680" w:type="dxa"/>
          </w:tcPr>
          <w:p w14:paraId="2411FED4" w14:textId="77777777" w:rsidR="00D1537D" w:rsidRPr="00E75847" w:rsidRDefault="00D1537D" w:rsidP="00D1537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environment set up </w:t>
            </w:r>
          </w:p>
          <w:p w14:paraId="6169C2FC" w14:textId="77777777" w:rsidR="00D1537D" w:rsidRPr="0011471D" w:rsidRDefault="00D1537D" w:rsidP="00D1537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Prepare the test background test data</w:t>
            </w:r>
          </w:p>
          <w:p w14:paraId="316A31B0" w14:textId="77777777" w:rsidR="00A5600D" w:rsidRPr="004058B8" w:rsidRDefault="0011471D" w:rsidP="004058B8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rFonts w:eastAsiaTheme="minorEastAsia"/>
                <w:lang w:eastAsia="zh-CN"/>
              </w:rPr>
            </w:pPr>
            <w:r w:rsidRPr="003F7B00"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</w:tc>
        <w:tc>
          <w:tcPr>
            <w:tcW w:w="1620" w:type="dxa"/>
          </w:tcPr>
          <w:p w14:paraId="5200F53E" w14:textId="77777777" w:rsidR="00D1537D" w:rsidRDefault="00D1537D" w:rsidP="00044CED">
            <w:pPr>
              <w:rPr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Hao</w:t>
            </w:r>
            <w:r>
              <w:rPr>
                <w:rFonts w:hint="eastAsia"/>
                <w:lang w:eastAsia="zh-CN"/>
              </w:rPr>
              <w:t xml:space="preserve"> Wang</w:t>
            </w:r>
          </w:p>
        </w:tc>
      </w:tr>
      <w:tr w:rsidR="00D0373C" w14:paraId="012D263F" w14:textId="77777777" w:rsidTr="00A5600D">
        <w:trPr>
          <w:trHeight w:val="526"/>
        </w:trPr>
        <w:tc>
          <w:tcPr>
            <w:tcW w:w="1188" w:type="dxa"/>
          </w:tcPr>
          <w:p w14:paraId="1FBFFFB5" w14:textId="77777777" w:rsidR="00C0352F" w:rsidRPr="0085237B" w:rsidRDefault="00006FD5" w:rsidP="00C0352F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Drop33</w:t>
            </w:r>
          </w:p>
          <w:p w14:paraId="23C1860B" w14:textId="77777777" w:rsidR="00D0373C" w:rsidRPr="003F7B00" w:rsidRDefault="00D0373C" w:rsidP="00D0373C">
            <w:pPr>
              <w:pStyle w:val="CellBody"/>
              <w:rPr>
                <w:rFonts w:eastAsiaTheme="minorEastAsia"/>
                <w:lang w:eastAsia="zh-CN"/>
              </w:rPr>
            </w:pPr>
          </w:p>
        </w:tc>
        <w:tc>
          <w:tcPr>
            <w:tcW w:w="1530" w:type="dxa"/>
          </w:tcPr>
          <w:p w14:paraId="52400BD1" w14:textId="77777777" w:rsidR="00D0373C" w:rsidRPr="00535585" w:rsidRDefault="0056054E" w:rsidP="00006FD5">
            <w:pPr>
              <w:pStyle w:val="CellBody"/>
              <w:rPr>
                <w:lang w:eastAsia="zh-CN"/>
              </w:rPr>
            </w:pP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2019/0</w:t>
            </w:r>
            <w:r w:rsidR="00006FD5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9</w:t>
            </w:r>
            <w:r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/</w:t>
            </w:r>
            <w:r w:rsidR="00006FD5">
              <w:rPr>
                <w:rFonts w:ascii="Helvetica" w:eastAsiaTheme="minorEastAsia" w:hAnsi="Helvetica" w:cs="Helvetica"/>
                <w:color w:val="000000"/>
                <w:szCs w:val="20"/>
                <w:lang w:eastAsia="zh-CN"/>
              </w:rPr>
              <w:t>02-2019/09/13</w:t>
            </w:r>
          </w:p>
        </w:tc>
        <w:tc>
          <w:tcPr>
            <w:tcW w:w="4680" w:type="dxa"/>
          </w:tcPr>
          <w:p w14:paraId="7E123720" w14:textId="77777777" w:rsidR="00A5600D" w:rsidRPr="00E75847" w:rsidRDefault="00A5600D" w:rsidP="00A5600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environment set up </w:t>
            </w:r>
          </w:p>
          <w:p w14:paraId="1BD9BD8A" w14:textId="77777777" w:rsidR="00A5600D" w:rsidRPr="0011471D" w:rsidRDefault="00A5600D" w:rsidP="00A5600D">
            <w:pPr>
              <w:pStyle w:val="ListParagraph"/>
              <w:numPr>
                <w:ilvl w:val="0"/>
                <w:numId w:val="46"/>
              </w:numPr>
              <w:ind w:left="346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Prepare the test background test data</w:t>
            </w:r>
          </w:p>
          <w:p w14:paraId="0B4914CD" w14:textId="77777777" w:rsidR="00A5600D" w:rsidRPr="00A5600D" w:rsidRDefault="00A5600D" w:rsidP="00A5600D">
            <w:pPr>
              <w:pStyle w:val="ListParagraph"/>
              <w:numPr>
                <w:ilvl w:val="0"/>
                <w:numId w:val="46"/>
              </w:numPr>
              <w:ind w:left="346" w:firstLineChars="0"/>
              <w:jc w:val="both"/>
              <w:rPr>
                <w:lang w:eastAsia="zh-CN"/>
              </w:rPr>
            </w:pPr>
            <w:r w:rsidRPr="0085237B">
              <w:rPr>
                <w:rFonts w:eastAsiaTheme="minorEastAsia"/>
                <w:lang w:eastAsia="zh-CN"/>
              </w:rPr>
              <w:t xml:space="preserve">Performance test for PS </w:t>
            </w:r>
            <w:r w:rsidR="00AF2CBD">
              <w:rPr>
                <w:rFonts w:eastAsiaTheme="minorEastAsia"/>
                <w:lang w:eastAsia="zh-CN"/>
              </w:rPr>
              <w:t>on Windows Server 2008</w:t>
            </w:r>
          </w:p>
          <w:p w14:paraId="0DAFC2C2" w14:textId="77777777" w:rsidR="00A5600D" w:rsidRDefault="00A5600D" w:rsidP="00A5600D">
            <w:pPr>
              <w:pStyle w:val="ListParagraph"/>
              <w:numPr>
                <w:ilvl w:val="0"/>
                <w:numId w:val="46"/>
              </w:numPr>
              <w:ind w:left="346" w:firstLineChars="0"/>
              <w:jc w:val="both"/>
              <w:rPr>
                <w:lang w:eastAsia="zh-CN"/>
              </w:rPr>
            </w:pPr>
            <w:r w:rsidRPr="003F7B00"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  <w:p w14:paraId="2ACF4E7D" w14:textId="77777777" w:rsidR="00D0373C" w:rsidRPr="00594310" w:rsidRDefault="00A5600D" w:rsidP="00A5600D">
            <w:pPr>
              <w:pStyle w:val="ListParagraph"/>
              <w:numPr>
                <w:ilvl w:val="0"/>
                <w:numId w:val="46"/>
              </w:numPr>
              <w:ind w:left="346"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report</w:t>
            </w:r>
          </w:p>
        </w:tc>
        <w:tc>
          <w:tcPr>
            <w:tcW w:w="1620" w:type="dxa"/>
          </w:tcPr>
          <w:p w14:paraId="6E02EC39" w14:textId="77777777" w:rsidR="00D0373C" w:rsidRDefault="00D0373C" w:rsidP="00D0373C">
            <w:r w:rsidRPr="00212F1A">
              <w:rPr>
                <w:rFonts w:eastAsiaTheme="minorEastAsia" w:hint="eastAsia"/>
                <w:lang w:eastAsia="zh-CN"/>
              </w:rPr>
              <w:t>Hao</w:t>
            </w:r>
            <w:r w:rsidRPr="00212F1A">
              <w:rPr>
                <w:rFonts w:hint="eastAsia"/>
                <w:lang w:eastAsia="zh-CN"/>
              </w:rPr>
              <w:t xml:space="preserve"> Wang</w:t>
            </w:r>
          </w:p>
        </w:tc>
      </w:tr>
      <w:tr w:rsidR="00D1537D" w14:paraId="5482CA98" w14:textId="77777777" w:rsidTr="00A5600D">
        <w:trPr>
          <w:trHeight w:val="807"/>
        </w:trPr>
        <w:tc>
          <w:tcPr>
            <w:tcW w:w="1188" w:type="dxa"/>
          </w:tcPr>
          <w:p w14:paraId="3C20E2C7" w14:textId="77777777" w:rsidR="00D1537D" w:rsidRPr="0085237B" w:rsidRDefault="00A5600D" w:rsidP="00044CED">
            <w:pPr>
              <w:pStyle w:val="CellBody"/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lastRenderedPageBreak/>
              <w:t>Drop3</w:t>
            </w:r>
            <w:r w:rsidR="00006FD5">
              <w:rPr>
                <w:rFonts w:eastAsiaTheme="minorEastAsia" w:hint="eastAsia"/>
                <w:lang w:eastAsia="zh-CN"/>
              </w:rPr>
              <w:t>4</w:t>
            </w:r>
          </w:p>
        </w:tc>
        <w:tc>
          <w:tcPr>
            <w:tcW w:w="1530" w:type="dxa"/>
          </w:tcPr>
          <w:p w14:paraId="54A8C65B" w14:textId="77777777" w:rsidR="00D1537D" w:rsidRPr="00E61343" w:rsidRDefault="00006FD5" w:rsidP="00044CED">
            <w:pPr>
              <w:pStyle w:val="Cell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2019/0</w:t>
            </w: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/16-2019/0</w:t>
            </w:r>
            <w:r>
              <w:rPr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30</w:t>
            </w:r>
          </w:p>
        </w:tc>
        <w:tc>
          <w:tcPr>
            <w:tcW w:w="4680" w:type="dxa"/>
          </w:tcPr>
          <w:p w14:paraId="69CE8319" w14:textId="77777777" w:rsidR="001F4351" w:rsidRPr="00E75847" w:rsidRDefault="001F4351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Test environment set up </w:t>
            </w:r>
          </w:p>
          <w:p w14:paraId="32884175" w14:textId="77777777" w:rsidR="001F4351" w:rsidRPr="0011471D" w:rsidRDefault="001F4351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Prepare the test background test data</w:t>
            </w:r>
          </w:p>
          <w:p w14:paraId="3043E425" w14:textId="77777777" w:rsidR="00AF2CBD" w:rsidRPr="00A5600D" w:rsidRDefault="00AF2CBD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jc w:val="both"/>
              <w:rPr>
                <w:lang w:eastAsia="zh-CN"/>
              </w:rPr>
            </w:pPr>
            <w:r w:rsidRPr="0085237B">
              <w:rPr>
                <w:rFonts w:eastAsiaTheme="minorEastAsia"/>
                <w:lang w:eastAsia="zh-CN"/>
              </w:rPr>
              <w:t xml:space="preserve">Performance test for PS </w:t>
            </w:r>
            <w:r>
              <w:rPr>
                <w:rFonts w:eastAsiaTheme="minorEastAsia"/>
                <w:lang w:eastAsia="zh-CN"/>
              </w:rPr>
              <w:t>on Windows Server 2008</w:t>
            </w:r>
          </w:p>
          <w:p w14:paraId="37943396" w14:textId="77777777" w:rsidR="001F4351" w:rsidRDefault="001F4351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jc w:val="both"/>
              <w:rPr>
                <w:lang w:eastAsia="zh-CN"/>
              </w:rPr>
            </w:pPr>
            <w:r w:rsidRPr="003F7B00"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  <w:p w14:paraId="4B8BDAA8" w14:textId="77777777" w:rsidR="00A5600D" w:rsidRPr="0085237B" w:rsidRDefault="001F4351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rPr>
                <w:rFonts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Test report</w:t>
            </w:r>
          </w:p>
        </w:tc>
        <w:tc>
          <w:tcPr>
            <w:tcW w:w="1620" w:type="dxa"/>
          </w:tcPr>
          <w:p w14:paraId="4F503EB7" w14:textId="77777777" w:rsidR="00D1537D" w:rsidRDefault="0085237B" w:rsidP="00044CED">
            <w:r w:rsidRPr="00212F1A">
              <w:rPr>
                <w:rFonts w:eastAsiaTheme="minorEastAsia" w:hint="eastAsia"/>
                <w:lang w:eastAsia="zh-CN"/>
              </w:rPr>
              <w:t>Hao</w:t>
            </w:r>
            <w:r w:rsidRPr="00212F1A">
              <w:rPr>
                <w:rFonts w:hint="eastAsia"/>
                <w:lang w:eastAsia="zh-CN"/>
              </w:rPr>
              <w:t xml:space="preserve"> Wang</w:t>
            </w:r>
          </w:p>
        </w:tc>
      </w:tr>
      <w:tr w:rsidR="00006FD5" w14:paraId="36DBCEA5" w14:textId="77777777" w:rsidTr="00A5600D">
        <w:trPr>
          <w:trHeight w:val="807"/>
        </w:trPr>
        <w:tc>
          <w:tcPr>
            <w:tcW w:w="1188" w:type="dxa"/>
          </w:tcPr>
          <w:p w14:paraId="38A31A70" w14:textId="77777777" w:rsidR="00006FD5" w:rsidRDefault="00006FD5" w:rsidP="00006FD5">
            <w:pPr>
              <w:pStyle w:val="Cell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Drop 35 </w:t>
            </w:r>
          </w:p>
          <w:p w14:paraId="6439FFC5" w14:textId="77777777" w:rsidR="00006FD5" w:rsidRPr="00E61343" w:rsidRDefault="00006FD5" w:rsidP="00006FD5">
            <w:pPr>
              <w:pStyle w:val="CellBody"/>
              <w:rPr>
                <w:lang w:eastAsia="zh-CN"/>
              </w:rPr>
            </w:pPr>
          </w:p>
        </w:tc>
        <w:tc>
          <w:tcPr>
            <w:tcW w:w="1530" w:type="dxa"/>
          </w:tcPr>
          <w:p w14:paraId="2016148A" w14:textId="77777777" w:rsidR="00006FD5" w:rsidRPr="00E61343" w:rsidRDefault="00006FD5" w:rsidP="00006FD5">
            <w:pPr>
              <w:pStyle w:val="Cell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2019/10/08-2019/10/18</w:t>
            </w:r>
          </w:p>
        </w:tc>
        <w:tc>
          <w:tcPr>
            <w:tcW w:w="4680" w:type="dxa"/>
          </w:tcPr>
          <w:p w14:paraId="0A1EC229" w14:textId="77777777" w:rsidR="00AF2CBD" w:rsidRPr="00A5600D" w:rsidRDefault="00AF2CBD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jc w:val="both"/>
              <w:rPr>
                <w:lang w:eastAsia="zh-CN"/>
              </w:rPr>
            </w:pPr>
            <w:r w:rsidRPr="0085237B">
              <w:rPr>
                <w:rFonts w:eastAsiaTheme="minorEastAsia"/>
                <w:lang w:eastAsia="zh-CN"/>
              </w:rPr>
              <w:t xml:space="preserve">Performance test for PS </w:t>
            </w:r>
            <w:r>
              <w:rPr>
                <w:rFonts w:eastAsiaTheme="minorEastAsia"/>
                <w:lang w:eastAsia="zh-CN"/>
              </w:rPr>
              <w:t>on Windows Server 2008 if necessary</w:t>
            </w:r>
          </w:p>
          <w:p w14:paraId="590B5212" w14:textId="77777777" w:rsidR="00006FD5" w:rsidRPr="00A5600D" w:rsidRDefault="00006FD5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rPr>
                <w:rFonts w:eastAsiaTheme="minorEastAsia"/>
                <w:lang w:eastAsia="zh-CN"/>
              </w:rPr>
            </w:pPr>
            <w:r w:rsidRPr="003F7B00"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ptimization</w:t>
            </w:r>
            <w:r>
              <w:rPr>
                <w:rFonts w:hint="eastAsia"/>
                <w:lang w:eastAsia="zh-CN"/>
              </w:rPr>
              <w:t xml:space="preserve"> &amp; verification</w:t>
            </w:r>
          </w:p>
          <w:p w14:paraId="225858B4" w14:textId="77777777" w:rsidR="00006FD5" w:rsidRDefault="00006FD5" w:rsidP="00AF2CBD">
            <w:pPr>
              <w:pStyle w:val="ListParagraph"/>
              <w:numPr>
                <w:ilvl w:val="0"/>
                <w:numId w:val="48"/>
              </w:numPr>
              <w:ind w:left="342" w:firstLineChars="0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Test report</w:t>
            </w:r>
          </w:p>
        </w:tc>
        <w:tc>
          <w:tcPr>
            <w:tcW w:w="1620" w:type="dxa"/>
          </w:tcPr>
          <w:p w14:paraId="324FB4E7" w14:textId="77777777" w:rsidR="00006FD5" w:rsidRPr="00212F1A" w:rsidRDefault="001F4351" w:rsidP="00006FD5">
            <w:pPr>
              <w:rPr>
                <w:rFonts w:eastAsiaTheme="minorEastAsia"/>
                <w:lang w:eastAsia="zh-CN"/>
              </w:rPr>
            </w:pPr>
            <w:r w:rsidRPr="00212F1A">
              <w:rPr>
                <w:rFonts w:eastAsiaTheme="minorEastAsia" w:hint="eastAsia"/>
                <w:lang w:eastAsia="zh-CN"/>
              </w:rPr>
              <w:t>Hao</w:t>
            </w:r>
            <w:r w:rsidRPr="00212F1A">
              <w:rPr>
                <w:rFonts w:hint="eastAsia"/>
                <w:lang w:eastAsia="zh-CN"/>
              </w:rPr>
              <w:t xml:space="preserve"> Wang</w:t>
            </w:r>
          </w:p>
        </w:tc>
      </w:tr>
    </w:tbl>
    <w:p w14:paraId="299369C8" w14:textId="77777777" w:rsidR="00D1537D" w:rsidRDefault="00D1537D" w:rsidP="00827D27">
      <w:pPr>
        <w:pStyle w:val="Instructions"/>
        <w:rPr>
          <w:rFonts w:ascii="Times New Roman" w:eastAsiaTheme="minorEastAsia" w:hAnsi="Times New Roman" w:cs="Times New Roman"/>
          <w:vanish w:val="0"/>
          <w:sz w:val="24"/>
          <w:lang w:eastAsia="zh-CN"/>
        </w:rPr>
      </w:pPr>
    </w:p>
    <w:p w14:paraId="174DEF55" w14:textId="77777777" w:rsidR="00827D27" w:rsidRDefault="00827D27" w:rsidP="00827D27">
      <w:pPr>
        <w:pStyle w:val="Instructions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Describe the overall verification and validation testing objectives.  </w:t>
      </w:r>
    </w:p>
    <w:p w14:paraId="23E342E8" w14:textId="77777777" w:rsidR="00827D27" w:rsidRDefault="00827D27" w:rsidP="00827D27">
      <w:pPr>
        <w:pStyle w:val="Instructions"/>
        <w:rPr>
          <w:rFonts w:ascii="Times New Roman" w:hAnsi="Times New Roman" w:cs="Times New Roman"/>
          <w:sz w:val="24"/>
        </w:rPr>
      </w:pPr>
      <w:bookmarkStart w:id="208" w:name="OLE_LINK2"/>
      <w:r>
        <w:rPr>
          <w:rFonts w:ascii="Times New Roman" w:hAnsi="Times New Roman" w:cs="Times New Roman"/>
          <w:sz w:val="24"/>
        </w:rPr>
        <w:t>Please make appropriate modifications to the sample text so it accurately reflects this project.</w:t>
      </w:r>
    </w:p>
    <w:bookmarkEnd w:id="208"/>
    <w:p w14:paraId="608A8C81" w14:textId="77777777" w:rsidR="00827D27" w:rsidRDefault="00827D27" w:rsidP="00827D27">
      <w:pPr>
        <w:pStyle w:val="BodyTextIndent"/>
        <w:ind w:left="0"/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&lt;End of Document&gt;</w:t>
      </w:r>
    </w:p>
    <w:p w14:paraId="3E3D22FB" w14:textId="77777777" w:rsidR="00A52D55" w:rsidRDefault="00A52D55"/>
    <w:sectPr w:rsidR="00A52D55" w:rsidSect="00CC081E">
      <w:headerReference w:type="default" r:id="rId10"/>
      <w:footerReference w:type="even" r:id="rId11"/>
      <w:footerReference w:type="default" r:id="rId12"/>
      <w:footerReference w:type="first" r:id="rId13"/>
      <w:pgSz w:w="11907" w:h="16840" w:code="9"/>
      <w:pgMar w:top="1077" w:right="1304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4" w:author="Hao  WANG" w:date="2019-08-05T10:19:00Z" w:initials="HW">
    <w:p w14:paraId="742F31AB" w14:textId="77777777" w:rsidR="0070248D" w:rsidRDefault="0070248D">
      <w:pPr>
        <w:pStyle w:val="CommentText"/>
      </w:pPr>
      <w:r>
        <w:rPr>
          <w:rStyle w:val="CommentReference"/>
        </w:rPr>
        <w:annotationRef/>
      </w:r>
      <w:r>
        <w:t xml:space="preserve">The test environment should this </w:t>
      </w:r>
    </w:p>
  </w:comment>
  <w:comment w:id="163" w:author="Hao  WANG" w:date="2019-08-05T10:26:00Z" w:initials="HW">
    <w:p w14:paraId="519172A4" w14:textId="77777777" w:rsidR="009F1CF3" w:rsidRDefault="009F1CF3">
      <w:pPr>
        <w:pStyle w:val="CommentText"/>
      </w:pPr>
      <w:r>
        <w:rPr>
          <w:rStyle w:val="CommentReference"/>
        </w:rPr>
        <w:annotationRef/>
      </w:r>
      <w:r>
        <w:t>Verify from song yang</w:t>
      </w:r>
      <w:r w:rsidR="003271CC">
        <w:t>, modify some data</w:t>
      </w:r>
    </w:p>
  </w:comment>
  <w:comment w:id="174" w:author="Hao  WANG" w:date="2019-08-05T11:04:00Z" w:initials="HW">
    <w:p w14:paraId="53E7F1CA" w14:textId="77777777" w:rsidR="005600A0" w:rsidRDefault="005600A0">
      <w:pPr>
        <w:pStyle w:val="CommentText"/>
      </w:pPr>
      <w:r>
        <w:rPr>
          <w:rStyle w:val="CommentReference"/>
        </w:rPr>
        <w:annotationRef/>
      </w:r>
      <w:r>
        <w:t>Delete the statistic simulater user.</w:t>
      </w:r>
    </w:p>
  </w:comment>
  <w:comment w:id="187" w:author="Hao  WANG" w:date="2019-08-05T11:16:00Z" w:initials="HW">
    <w:p w14:paraId="0433C806" w14:textId="77777777" w:rsidR="0044662C" w:rsidRDefault="0044662C">
      <w:pPr>
        <w:pStyle w:val="CommentText"/>
      </w:pPr>
      <w:r>
        <w:rPr>
          <w:rStyle w:val="CommentReference"/>
        </w:rPr>
        <w:annotationRef/>
      </w:r>
      <w:r>
        <w:t>Count change 4 to 1</w:t>
      </w:r>
    </w:p>
  </w:comment>
  <w:comment w:id="180" w:author="Hao  WANG" w:date="2019-08-05T11:25:00Z" w:initials="HW">
    <w:p w14:paraId="39847A4C" w14:textId="0BD0E553" w:rsidR="008B791B" w:rsidRDefault="008B791B">
      <w:pPr>
        <w:pStyle w:val="CommentText"/>
      </w:pPr>
      <w:r>
        <w:rPr>
          <w:rStyle w:val="CommentReference"/>
        </w:rPr>
        <w:annotationRef/>
      </w:r>
      <w:r>
        <w:t>Change the content</w:t>
      </w:r>
    </w:p>
  </w:comment>
  <w:comment w:id="196" w:author="Hao  WANG" w:date="2019-08-05T10:30:00Z" w:initials="HW">
    <w:p w14:paraId="518D4866" w14:textId="77777777" w:rsidR="009F1CF3" w:rsidRDefault="009F1CF3">
      <w:pPr>
        <w:pStyle w:val="CommentText"/>
      </w:pPr>
      <w:r>
        <w:rPr>
          <w:rStyle w:val="CommentReference"/>
        </w:rPr>
        <w:annotationRef/>
      </w:r>
      <w:r>
        <w:t>Delete this step, develoers team will not resolved this issues.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42F31AB" w15:done="0"/>
  <w15:commentEx w15:paraId="519172A4" w15:done="0"/>
  <w15:commentEx w15:paraId="53E7F1CA" w15:done="0"/>
  <w15:commentEx w15:paraId="0433C806" w15:done="0"/>
  <w15:commentEx w15:paraId="39847A4C" w15:done="0"/>
  <w15:commentEx w15:paraId="518D486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D306B8" w14:textId="77777777" w:rsidR="00F14710" w:rsidRDefault="00F14710" w:rsidP="00A038EB">
      <w:r>
        <w:separator/>
      </w:r>
    </w:p>
  </w:endnote>
  <w:endnote w:type="continuationSeparator" w:id="0">
    <w:p w14:paraId="0058FE2C" w14:textId="77777777" w:rsidR="00F14710" w:rsidRDefault="00F14710" w:rsidP="00A03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32D44" w14:textId="77777777" w:rsidR="00041771" w:rsidRDefault="00CD68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177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4C4951" w14:textId="77777777" w:rsidR="00041771" w:rsidRDefault="0004177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BC8E48" w14:textId="77777777" w:rsidR="00041771" w:rsidRPr="00CC081E" w:rsidRDefault="00041771" w:rsidP="00CC081E">
    <w:pPr>
      <w:pStyle w:val="Footer"/>
    </w:pPr>
    <w:r>
      <w:rPr>
        <w:rStyle w:val="PageNumber"/>
      </w:rPr>
      <w:tab/>
    </w:r>
    <w:r>
      <w:rPr>
        <w:rStyle w:val="PageNumber"/>
      </w:rPr>
      <w:tab/>
      <w:t xml:space="preserve">Page: </w:t>
    </w:r>
    <w:r w:rsidR="00CD6895">
      <w:rPr>
        <w:rStyle w:val="PageNumber"/>
      </w:rPr>
      <w:fldChar w:fldCharType="begin"/>
    </w:r>
    <w:r>
      <w:rPr>
        <w:rStyle w:val="PageNumber"/>
      </w:rPr>
      <w:instrText xml:space="preserve"> PAGE  \* MERGEFORMAT </w:instrText>
    </w:r>
    <w:r w:rsidR="00CD6895">
      <w:rPr>
        <w:rStyle w:val="PageNumber"/>
      </w:rPr>
      <w:fldChar w:fldCharType="separate"/>
    </w:r>
    <w:r w:rsidR="00147868">
      <w:rPr>
        <w:rStyle w:val="PageNumber"/>
        <w:noProof/>
      </w:rPr>
      <w:t>4</w:t>
    </w:r>
    <w:r w:rsidR="00CD6895">
      <w:rPr>
        <w:rStyle w:val="PageNumber"/>
      </w:rPr>
      <w:fldChar w:fldCharType="end"/>
    </w:r>
    <w:r>
      <w:rPr>
        <w:rStyle w:val="PageNumber"/>
      </w:rPr>
      <w:t xml:space="preserve"> of 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80D08" w14:textId="77777777" w:rsidR="00041771" w:rsidRDefault="00041771">
    <w:pPr>
      <w:pStyle w:val="Footer"/>
      <w:jc w:val="center"/>
    </w:pPr>
    <w:r>
      <w:t xml:space="preserve">Page </w:t>
    </w:r>
    <w:r w:rsidR="006A7654">
      <w:rPr>
        <w:noProof/>
      </w:rPr>
      <w:fldChar w:fldCharType="begin"/>
    </w:r>
    <w:r w:rsidR="006A7654">
      <w:rPr>
        <w:noProof/>
      </w:rPr>
      <w:instrText xml:space="preserve"> PAGE </w:instrText>
    </w:r>
    <w:r w:rsidR="006A7654">
      <w:rPr>
        <w:noProof/>
      </w:rPr>
      <w:fldChar w:fldCharType="separate"/>
    </w:r>
    <w:r w:rsidR="00147868">
      <w:rPr>
        <w:noProof/>
      </w:rPr>
      <w:t>1</w:t>
    </w:r>
    <w:r w:rsidR="006A7654">
      <w:rPr>
        <w:noProof/>
      </w:rPr>
      <w:fldChar w:fldCharType="end"/>
    </w:r>
    <w:r>
      <w:t xml:space="preserve"> of </w:t>
    </w:r>
    <w:r w:rsidR="006A7654">
      <w:rPr>
        <w:noProof/>
      </w:rPr>
      <w:fldChar w:fldCharType="begin"/>
    </w:r>
    <w:r w:rsidR="006A7654">
      <w:rPr>
        <w:noProof/>
      </w:rPr>
      <w:instrText xml:space="preserve"> NUMPAGES </w:instrText>
    </w:r>
    <w:r w:rsidR="006A7654">
      <w:rPr>
        <w:noProof/>
      </w:rPr>
      <w:fldChar w:fldCharType="separate"/>
    </w:r>
    <w:r w:rsidR="00147868">
      <w:rPr>
        <w:noProof/>
      </w:rPr>
      <w:t>7</w:t>
    </w:r>
    <w:r w:rsidR="006A76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E8BE87" w14:textId="77777777" w:rsidR="00F14710" w:rsidRDefault="00F14710" w:rsidP="00A038EB">
      <w:r>
        <w:separator/>
      </w:r>
    </w:p>
  </w:footnote>
  <w:footnote w:type="continuationSeparator" w:id="0">
    <w:p w14:paraId="0D366A5E" w14:textId="77777777" w:rsidR="00F14710" w:rsidRDefault="00F14710" w:rsidP="00A038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193E35" w14:textId="77777777" w:rsidR="00041771" w:rsidRDefault="00041771">
    <w:pPr>
      <w:pStyle w:val="Header"/>
      <w:jc w:val="center"/>
      <w:rPr>
        <w:rFonts w:ascii="Arial" w:hAnsi="Arial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0F3E37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6B33F4"/>
    <w:multiLevelType w:val="hybridMultilevel"/>
    <w:tmpl w:val="9842A71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5F53D29"/>
    <w:multiLevelType w:val="hybridMultilevel"/>
    <w:tmpl w:val="92AEA28A"/>
    <w:lvl w:ilvl="0" w:tplc="25520B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464D2E"/>
    <w:multiLevelType w:val="hybridMultilevel"/>
    <w:tmpl w:val="2E04C766"/>
    <w:lvl w:ilvl="0" w:tplc="3DD43CD6">
      <w:start w:val="1"/>
      <w:numFmt w:val="decimal"/>
      <w:pStyle w:val="ListNumberInden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E016892"/>
    <w:multiLevelType w:val="hybridMultilevel"/>
    <w:tmpl w:val="57CE1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341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F3AAA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444B9"/>
    <w:multiLevelType w:val="hybridMultilevel"/>
    <w:tmpl w:val="34A4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D1EB5"/>
    <w:multiLevelType w:val="hybridMultilevel"/>
    <w:tmpl w:val="D70C76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E454AF4"/>
    <w:multiLevelType w:val="hybridMultilevel"/>
    <w:tmpl w:val="7042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061B6A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4C4BE6"/>
    <w:multiLevelType w:val="hybridMultilevel"/>
    <w:tmpl w:val="CC44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C68C9"/>
    <w:multiLevelType w:val="hybridMultilevel"/>
    <w:tmpl w:val="D4009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61A66"/>
    <w:multiLevelType w:val="hybridMultilevel"/>
    <w:tmpl w:val="C2FE0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BF1FEF"/>
    <w:multiLevelType w:val="hybridMultilevel"/>
    <w:tmpl w:val="4A96D23C"/>
    <w:lvl w:ilvl="0" w:tplc="3426DE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24E10"/>
    <w:multiLevelType w:val="multilevel"/>
    <w:tmpl w:val="2C24BB5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800381"/>
    <w:multiLevelType w:val="multilevel"/>
    <w:tmpl w:val="AE02F8B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41E4134B"/>
    <w:multiLevelType w:val="hybridMultilevel"/>
    <w:tmpl w:val="CD002A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54165"/>
    <w:multiLevelType w:val="hybridMultilevel"/>
    <w:tmpl w:val="34A4D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570B54"/>
    <w:multiLevelType w:val="multilevel"/>
    <w:tmpl w:val="AE02F8B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E2B1D62"/>
    <w:multiLevelType w:val="hybridMultilevel"/>
    <w:tmpl w:val="25BE3BC6"/>
    <w:lvl w:ilvl="0" w:tplc="98CC492A">
      <w:start w:val="1"/>
      <w:numFmt w:val="bullet"/>
      <w:pStyle w:val="ListBulletInden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1" w15:restartNumberingAfterBreak="0">
    <w:nsid w:val="4E7F1D83"/>
    <w:multiLevelType w:val="hybridMultilevel"/>
    <w:tmpl w:val="8196C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5029D"/>
    <w:multiLevelType w:val="hybridMultilevel"/>
    <w:tmpl w:val="DDDE2ED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6C343A7"/>
    <w:multiLevelType w:val="hybridMultilevel"/>
    <w:tmpl w:val="B7D0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45495"/>
    <w:multiLevelType w:val="hybridMultilevel"/>
    <w:tmpl w:val="90F48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B66FC9"/>
    <w:multiLevelType w:val="hybridMultilevel"/>
    <w:tmpl w:val="9C6E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B901E2"/>
    <w:multiLevelType w:val="hybridMultilevel"/>
    <w:tmpl w:val="9C6E9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2D14F8"/>
    <w:multiLevelType w:val="hybridMultilevel"/>
    <w:tmpl w:val="5A54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432B9"/>
    <w:multiLevelType w:val="multilevel"/>
    <w:tmpl w:val="390E3B14"/>
    <w:lvl w:ilvl="0">
      <w:start w:val="2"/>
      <w:numFmt w:val="decimal"/>
      <w:pStyle w:val="Table"/>
      <w:lvlText w:val="%1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1">
      <w:start w:val="5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u w:val="none"/>
      </w:rPr>
    </w:lvl>
  </w:abstractNum>
  <w:abstractNum w:abstractNumId="29" w15:restartNumberingAfterBreak="0">
    <w:nsid w:val="69EA7BDD"/>
    <w:multiLevelType w:val="hybridMultilevel"/>
    <w:tmpl w:val="5CF0E6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ADF3232"/>
    <w:multiLevelType w:val="multilevel"/>
    <w:tmpl w:val="EA766BB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C8E595A"/>
    <w:multiLevelType w:val="hybridMultilevel"/>
    <w:tmpl w:val="69045584"/>
    <w:lvl w:ilvl="0" w:tplc="25520B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FAB44F8"/>
    <w:multiLevelType w:val="hybridMultilevel"/>
    <w:tmpl w:val="7BFA8E8A"/>
    <w:lvl w:ilvl="0" w:tplc="FB06A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6815F4"/>
    <w:multiLevelType w:val="hybridMultilevel"/>
    <w:tmpl w:val="E0F49EF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A81AD4"/>
    <w:multiLevelType w:val="hybridMultilevel"/>
    <w:tmpl w:val="7778D1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42861F7"/>
    <w:multiLevelType w:val="hybridMultilevel"/>
    <w:tmpl w:val="1DDA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4662F"/>
    <w:multiLevelType w:val="hybridMultilevel"/>
    <w:tmpl w:val="7A383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AD1367"/>
    <w:multiLevelType w:val="hybridMultilevel"/>
    <w:tmpl w:val="EA766BB2"/>
    <w:lvl w:ilvl="0" w:tplc="040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6"/>
  </w:num>
  <w:num w:numId="3">
    <w:abstractNumId w:val="3"/>
  </w:num>
  <w:num w:numId="4">
    <w:abstractNumId w:val="0"/>
  </w:num>
  <w:num w:numId="5">
    <w:abstractNumId w:val="20"/>
  </w:num>
  <w:num w:numId="6">
    <w:abstractNumId w:val="37"/>
  </w:num>
  <w:num w:numId="7">
    <w:abstractNumId w:val="19"/>
  </w:num>
  <w:num w:numId="8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9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0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1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2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3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  <w:num w:numId="14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</w:num>
  <w:num w:numId="15">
    <w:abstractNumId w:val="16"/>
    <w:lvlOverride w:ilvl="0">
      <w:startOverride w:val="4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</w:num>
  <w:num w:numId="16">
    <w:abstractNumId w:val="15"/>
  </w:num>
  <w:num w:numId="17">
    <w:abstractNumId w:val="30"/>
  </w:num>
  <w:num w:numId="18">
    <w:abstractNumId w:val="33"/>
  </w:num>
  <w:num w:numId="19">
    <w:abstractNumId w:val="31"/>
  </w:num>
  <w:num w:numId="20">
    <w:abstractNumId w:val="2"/>
  </w:num>
  <w:num w:numId="21">
    <w:abstractNumId w:val="22"/>
  </w:num>
  <w:num w:numId="22">
    <w:abstractNumId w:val="17"/>
  </w:num>
  <w:num w:numId="23">
    <w:abstractNumId w:val="27"/>
  </w:num>
  <w:num w:numId="24">
    <w:abstractNumId w:val="1"/>
  </w:num>
  <w:num w:numId="25">
    <w:abstractNumId w:val="34"/>
  </w:num>
  <w:num w:numId="26">
    <w:abstractNumId w:val="8"/>
  </w:num>
  <w:num w:numId="27">
    <w:abstractNumId w:val="29"/>
  </w:num>
  <w:num w:numId="28">
    <w:abstractNumId w:val="26"/>
  </w:num>
  <w:num w:numId="29">
    <w:abstractNumId w:val="25"/>
  </w:num>
  <w:num w:numId="30">
    <w:abstractNumId w:val="6"/>
  </w:num>
  <w:num w:numId="31">
    <w:abstractNumId w:val="16"/>
  </w:num>
  <w:num w:numId="32">
    <w:abstractNumId w:val="10"/>
  </w:num>
  <w:num w:numId="33">
    <w:abstractNumId w:val="36"/>
  </w:num>
  <w:num w:numId="34">
    <w:abstractNumId w:val="5"/>
  </w:num>
  <w:num w:numId="35">
    <w:abstractNumId w:val="21"/>
  </w:num>
  <w:num w:numId="36">
    <w:abstractNumId w:val="24"/>
  </w:num>
  <w:num w:numId="37">
    <w:abstractNumId w:val="12"/>
  </w:num>
  <w:num w:numId="38">
    <w:abstractNumId w:val="11"/>
  </w:num>
  <w:num w:numId="39">
    <w:abstractNumId w:val="23"/>
  </w:num>
  <w:num w:numId="40">
    <w:abstractNumId w:val="7"/>
  </w:num>
  <w:num w:numId="41">
    <w:abstractNumId w:val="4"/>
  </w:num>
  <w:num w:numId="42">
    <w:abstractNumId w:val="16"/>
  </w:num>
  <w:num w:numId="43">
    <w:abstractNumId w:val="16"/>
  </w:num>
  <w:num w:numId="44">
    <w:abstractNumId w:val="18"/>
  </w:num>
  <w:num w:numId="45">
    <w:abstractNumId w:val="32"/>
  </w:num>
  <w:num w:numId="46">
    <w:abstractNumId w:val="13"/>
  </w:num>
  <w:num w:numId="47">
    <w:abstractNumId w:val="14"/>
  </w:num>
  <w:num w:numId="48">
    <w:abstractNumId w:val="35"/>
  </w:num>
  <w:num w:numId="49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ao  WANG">
    <w15:presenceInfo w15:providerId="AD" w15:userId="S-1-5-21-2871644435-3958900132-1302727681-1647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27D27"/>
    <w:rsid w:val="00004385"/>
    <w:rsid w:val="00006FD5"/>
    <w:rsid w:val="00010522"/>
    <w:rsid w:val="00031CBA"/>
    <w:rsid w:val="00041771"/>
    <w:rsid w:val="000456C3"/>
    <w:rsid w:val="00055FE7"/>
    <w:rsid w:val="00065DD5"/>
    <w:rsid w:val="0006630B"/>
    <w:rsid w:val="000B069C"/>
    <w:rsid w:val="000B1CB7"/>
    <w:rsid w:val="000C1C53"/>
    <w:rsid w:val="000D01AC"/>
    <w:rsid w:val="000D7848"/>
    <w:rsid w:val="000E1551"/>
    <w:rsid w:val="000E180F"/>
    <w:rsid w:val="000E2265"/>
    <w:rsid w:val="000E56C7"/>
    <w:rsid w:val="000F3547"/>
    <w:rsid w:val="00105315"/>
    <w:rsid w:val="00112B78"/>
    <w:rsid w:val="0011471D"/>
    <w:rsid w:val="0012106D"/>
    <w:rsid w:val="00125FE9"/>
    <w:rsid w:val="0013495A"/>
    <w:rsid w:val="00134990"/>
    <w:rsid w:val="00147868"/>
    <w:rsid w:val="00156013"/>
    <w:rsid w:val="00175BF9"/>
    <w:rsid w:val="00183CE9"/>
    <w:rsid w:val="0019004D"/>
    <w:rsid w:val="00193D77"/>
    <w:rsid w:val="001A1AF6"/>
    <w:rsid w:val="001A2D91"/>
    <w:rsid w:val="001A3A70"/>
    <w:rsid w:val="001B3E49"/>
    <w:rsid w:val="001B5AA2"/>
    <w:rsid w:val="001C4DE7"/>
    <w:rsid w:val="001D4964"/>
    <w:rsid w:val="001E36C0"/>
    <w:rsid w:val="001F4351"/>
    <w:rsid w:val="001F475F"/>
    <w:rsid w:val="001F69B5"/>
    <w:rsid w:val="002014AA"/>
    <w:rsid w:val="00204BF5"/>
    <w:rsid w:val="00210613"/>
    <w:rsid w:val="00212E3F"/>
    <w:rsid w:val="00215A87"/>
    <w:rsid w:val="00221DFF"/>
    <w:rsid w:val="00226E68"/>
    <w:rsid w:val="002427D0"/>
    <w:rsid w:val="00243F0D"/>
    <w:rsid w:val="00255623"/>
    <w:rsid w:val="00283671"/>
    <w:rsid w:val="002A21DD"/>
    <w:rsid w:val="002B6C0F"/>
    <w:rsid w:val="002C3BD9"/>
    <w:rsid w:val="002F774E"/>
    <w:rsid w:val="0031663F"/>
    <w:rsid w:val="0032682A"/>
    <w:rsid w:val="003271CC"/>
    <w:rsid w:val="0033202B"/>
    <w:rsid w:val="003367B8"/>
    <w:rsid w:val="0034239A"/>
    <w:rsid w:val="0035183E"/>
    <w:rsid w:val="0036233B"/>
    <w:rsid w:val="00377C41"/>
    <w:rsid w:val="00395EB6"/>
    <w:rsid w:val="003A2D49"/>
    <w:rsid w:val="003B475A"/>
    <w:rsid w:val="003B7D4E"/>
    <w:rsid w:val="003C3987"/>
    <w:rsid w:val="003C5F35"/>
    <w:rsid w:val="003C6D42"/>
    <w:rsid w:val="003D0877"/>
    <w:rsid w:val="003D15C3"/>
    <w:rsid w:val="004058B8"/>
    <w:rsid w:val="00412F91"/>
    <w:rsid w:val="00414CC6"/>
    <w:rsid w:val="00425793"/>
    <w:rsid w:val="00444E81"/>
    <w:rsid w:val="0044662C"/>
    <w:rsid w:val="0049160C"/>
    <w:rsid w:val="00495A7E"/>
    <w:rsid w:val="004A07E4"/>
    <w:rsid w:val="004B2140"/>
    <w:rsid w:val="004B34AC"/>
    <w:rsid w:val="004B3E3F"/>
    <w:rsid w:val="004B71EB"/>
    <w:rsid w:val="004C05FA"/>
    <w:rsid w:val="004C6FC1"/>
    <w:rsid w:val="004D028D"/>
    <w:rsid w:val="004D3DF1"/>
    <w:rsid w:val="004D6FE2"/>
    <w:rsid w:val="004E3607"/>
    <w:rsid w:val="004F3923"/>
    <w:rsid w:val="004F6185"/>
    <w:rsid w:val="00501A77"/>
    <w:rsid w:val="00502A17"/>
    <w:rsid w:val="0052038C"/>
    <w:rsid w:val="00554861"/>
    <w:rsid w:val="00555529"/>
    <w:rsid w:val="005600A0"/>
    <w:rsid w:val="0056054E"/>
    <w:rsid w:val="005A0C3A"/>
    <w:rsid w:val="005D40AB"/>
    <w:rsid w:val="005E06A3"/>
    <w:rsid w:val="005E281F"/>
    <w:rsid w:val="005E6C77"/>
    <w:rsid w:val="005E7250"/>
    <w:rsid w:val="005E7554"/>
    <w:rsid w:val="005F4B02"/>
    <w:rsid w:val="005F4B20"/>
    <w:rsid w:val="005F71B2"/>
    <w:rsid w:val="00613238"/>
    <w:rsid w:val="0061433F"/>
    <w:rsid w:val="00630CD5"/>
    <w:rsid w:val="006554C4"/>
    <w:rsid w:val="00662C5A"/>
    <w:rsid w:val="006A42D5"/>
    <w:rsid w:val="006A717B"/>
    <w:rsid w:val="006A7654"/>
    <w:rsid w:val="006A76A7"/>
    <w:rsid w:val="006C1004"/>
    <w:rsid w:val="0070248D"/>
    <w:rsid w:val="00704B9E"/>
    <w:rsid w:val="007061AF"/>
    <w:rsid w:val="00707181"/>
    <w:rsid w:val="00713ABC"/>
    <w:rsid w:val="007171BE"/>
    <w:rsid w:val="00723DE9"/>
    <w:rsid w:val="00727A29"/>
    <w:rsid w:val="00744425"/>
    <w:rsid w:val="00757FEC"/>
    <w:rsid w:val="00761EB2"/>
    <w:rsid w:val="00763B11"/>
    <w:rsid w:val="00765151"/>
    <w:rsid w:val="007670C0"/>
    <w:rsid w:val="0077133B"/>
    <w:rsid w:val="0079189D"/>
    <w:rsid w:val="00797883"/>
    <w:rsid w:val="007A2C3B"/>
    <w:rsid w:val="007A5D0D"/>
    <w:rsid w:val="007B65D1"/>
    <w:rsid w:val="007D7E87"/>
    <w:rsid w:val="007E4EBF"/>
    <w:rsid w:val="007F60B8"/>
    <w:rsid w:val="007F6493"/>
    <w:rsid w:val="008066C0"/>
    <w:rsid w:val="00807C18"/>
    <w:rsid w:val="008106C6"/>
    <w:rsid w:val="00815DBA"/>
    <w:rsid w:val="00821C79"/>
    <w:rsid w:val="00827D27"/>
    <w:rsid w:val="00831C4B"/>
    <w:rsid w:val="0085237B"/>
    <w:rsid w:val="008658B9"/>
    <w:rsid w:val="00873BAE"/>
    <w:rsid w:val="008744B4"/>
    <w:rsid w:val="0088220E"/>
    <w:rsid w:val="008B791B"/>
    <w:rsid w:val="008D79CD"/>
    <w:rsid w:val="008E58BB"/>
    <w:rsid w:val="009033FC"/>
    <w:rsid w:val="00913522"/>
    <w:rsid w:val="00925964"/>
    <w:rsid w:val="00955206"/>
    <w:rsid w:val="00964CBC"/>
    <w:rsid w:val="00970A71"/>
    <w:rsid w:val="00974574"/>
    <w:rsid w:val="0098179A"/>
    <w:rsid w:val="009865BD"/>
    <w:rsid w:val="009A302B"/>
    <w:rsid w:val="009A58BE"/>
    <w:rsid w:val="009B2E56"/>
    <w:rsid w:val="009D60E5"/>
    <w:rsid w:val="009E458E"/>
    <w:rsid w:val="009F1CF3"/>
    <w:rsid w:val="00A038EB"/>
    <w:rsid w:val="00A12BFB"/>
    <w:rsid w:val="00A1585A"/>
    <w:rsid w:val="00A24C44"/>
    <w:rsid w:val="00A52D55"/>
    <w:rsid w:val="00A5600D"/>
    <w:rsid w:val="00A72400"/>
    <w:rsid w:val="00A85BE4"/>
    <w:rsid w:val="00A879B8"/>
    <w:rsid w:val="00A948C1"/>
    <w:rsid w:val="00AA610C"/>
    <w:rsid w:val="00AC37CE"/>
    <w:rsid w:val="00AD5B66"/>
    <w:rsid w:val="00AE541E"/>
    <w:rsid w:val="00AF18FE"/>
    <w:rsid w:val="00AF2CBD"/>
    <w:rsid w:val="00AF4900"/>
    <w:rsid w:val="00B01A5C"/>
    <w:rsid w:val="00B028CB"/>
    <w:rsid w:val="00B122D8"/>
    <w:rsid w:val="00B31364"/>
    <w:rsid w:val="00B71A8C"/>
    <w:rsid w:val="00B74782"/>
    <w:rsid w:val="00B8634C"/>
    <w:rsid w:val="00B8638F"/>
    <w:rsid w:val="00B94213"/>
    <w:rsid w:val="00BC5327"/>
    <w:rsid w:val="00BE456B"/>
    <w:rsid w:val="00C0352F"/>
    <w:rsid w:val="00C0570F"/>
    <w:rsid w:val="00C074F6"/>
    <w:rsid w:val="00C07B92"/>
    <w:rsid w:val="00C332F6"/>
    <w:rsid w:val="00C36808"/>
    <w:rsid w:val="00C441E4"/>
    <w:rsid w:val="00C4594E"/>
    <w:rsid w:val="00C46C0B"/>
    <w:rsid w:val="00C50082"/>
    <w:rsid w:val="00C90EFA"/>
    <w:rsid w:val="00C91912"/>
    <w:rsid w:val="00C97B78"/>
    <w:rsid w:val="00CA2DEB"/>
    <w:rsid w:val="00CC06E1"/>
    <w:rsid w:val="00CC081E"/>
    <w:rsid w:val="00CC7D90"/>
    <w:rsid w:val="00CD04FC"/>
    <w:rsid w:val="00CD078C"/>
    <w:rsid w:val="00CD6895"/>
    <w:rsid w:val="00CE20C6"/>
    <w:rsid w:val="00CF07D6"/>
    <w:rsid w:val="00CF0DF8"/>
    <w:rsid w:val="00CF24A8"/>
    <w:rsid w:val="00CF42DB"/>
    <w:rsid w:val="00D0373C"/>
    <w:rsid w:val="00D14FBA"/>
    <w:rsid w:val="00D1537D"/>
    <w:rsid w:val="00D1622E"/>
    <w:rsid w:val="00D22515"/>
    <w:rsid w:val="00D36753"/>
    <w:rsid w:val="00D42110"/>
    <w:rsid w:val="00D4678B"/>
    <w:rsid w:val="00D50FFE"/>
    <w:rsid w:val="00D729CD"/>
    <w:rsid w:val="00D7606A"/>
    <w:rsid w:val="00D811CA"/>
    <w:rsid w:val="00DA7185"/>
    <w:rsid w:val="00DB49F6"/>
    <w:rsid w:val="00DC20C7"/>
    <w:rsid w:val="00DC36CE"/>
    <w:rsid w:val="00DC383F"/>
    <w:rsid w:val="00DD09D8"/>
    <w:rsid w:val="00DE1CFD"/>
    <w:rsid w:val="00DE4C72"/>
    <w:rsid w:val="00DF3CA4"/>
    <w:rsid w:val="00E074F3"/>
    <w:rsid w:val="00E17C21"/>
    <w:rsid w:val="00E346EB"/>
    <w:rsid w:val="00E354FB"/>
    <w:rsid w:val="00E45F22"/>
    <w:rsid w:val="00E817B9"/>
    <w:rsid w:val="00E90814"/>
    <w:rsid w:val="00EA324B"/>
    <w:rsid w:val="00EA5FE8"/>
    <w:rsid w:val="00EB6755"/>
    <w:rsid w:val="00EC2B60"/>
    <w:rsid w:val="00ED34A1"/>
    <w:rsid w:val="00EE5FA4"/>
    <w:rsid w:val="00EF0C12"/>
    <w:rsid w:val="00EF11BC"/>
    <w:rsid w:val="00F14710"/>
    <w:rsid w:val="00F262D0"/>
    <w:rsid w:val="00F477EC"/>
    <w:rsid w:val="00F62BA7"/>
    <w:rsid w:val="00F71053"/>
    <w:rsid w:val="00F71801"/>
    <w:rsid w:val="00F8104D"/>
    <w:rsid w:val="00F83E82"/>
    <w:rsid w:val="00F84388"/>
    <w:rsid w:val="00FB02CF"/>
    <w:rsid w:val="00FE7F4F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5633A2"/>
  <w15:docId w15:val="{5A51D639-8E13-433E-961F-5DE8EC6D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7D27"/>
    <w:pPr>
      <w:spacing w:after="0" w:line="240" w:lineRule="auto"/>
    </w:pPr>
    <w:rPr>
      <w:rFonts w:ascii="Arial" w:eastAsia="SimSun" w:hAnsi="Arial" w:cs="Arial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827D27"/>
    <w:pPr>
      <w:numPr>
        <w:numId w:val="2"/>
      </w:numPr>
      <w:spacing w:before="480" w:after="120"/>
      <w:outlineLvl w:val="0"/>
    </w:pPr>
    <w:rPr>
      <w:b/>
      <w:sz w:val="28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827D27"/>
    <w:pPr>
      <w:numPr>
        <w:ilvl w:val="1"/>
        <w:numId w:val="2"/>
      </w:numPr>
      <w:spacing w:before="360" w:after="120"/>
      <w:outlineLvl w:val="1"/>
    </w:pPr>
    <w:rPr>
      <w:b/>
      <w:sz w:val="24"/>
      <w:szCs w:val="20"/>
      <w:lang w:eastAsia="zh-CN"/>
    </w:rPr>
  </w:style>
  <w:style w:type="paragraph" w:styleId="Heading3">
    <w:name w:val="heading 3"/>
    <w:basedOn w:val="agentname"/>
    <w:next w:val="agentresponsibility"/>
    <w:link w:val="Heading3Char"/>
    <w:qFormat/>
    <w:rsid w:val="00827D27"/>
    <w:pPr>
      <w:spacing w:before="360" w:after="120"/>
      <w:ind w:left="0" w:firstLine="0"/>
      <w:outlineLvl w:val="2"/>
    </w:pPr>
    <w:rPr>
      <w:rFonts w:ascii="Arial" w:hAnsi="Arial"/>
      <w:b/>
      <w:sz w:val="22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827D27"/>
    <w:pPr>
      <w:spacing w:before="360" w:after="120"/>
      <w:outlineLvl w:val="3"/>
    </w:pPr>
    <w:rPr>
      <w:b/>
      <w:bCs/>
      <w:szCs w:val="20"/>
    </w:rPr>
  </w:style>
  <w:style w:type="paragraph" w:styleId="Heading5">
    <w:name w:val="heading 5"/>
    <w:basedOn w:val="Normal"/>
    <w:next w:val="Normal"/>
    <w:link w:val="Heading5Char"/>
    <w:qFormat/>
    <w:rsid w:val="00827D27"/>
    <w:pPr>
      <w:outlineLvl w:val="4"/>
    </w:pPr>
    <w:rPr>
      <w:rFonts w:ascii="Helvetica" w:hAnsi="Helvetica"/>
      <w:b/>
      <w:szCs w:val="20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827D27"/>
    <w:pPr>
      <w:keepNext/>
      <w:numPr>
        <w:ilvl w:val="5"/>
        <w:numId w:val="2"/>
      </w:numPr>
      <w:jc w:val="center"/>
      <w:outlineLvl w:val="5"/>
    </w:pPr>
    <w:rPr>
      <w:rFonts w:ascii="Geneva" w:hAnsi="Geneva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27D27"/>
    <w:pPr>
      <w:numPr>
        <w:ilvl w:val="6"/>
        <w:numId w:val="2"/>
      </w:numPr>
      <w:spacing w:before="240" w:after="60"/>
      <w:outlineLvl w:val="6"/>
    </w:pPr>
    <w:rPr>
      <w:szCs w:val="20"/>
    </w:rPr>
  </w:style>
  <w:style w:type="paragraph" w:styleId="Heading8">
    <w:name w:val="heading 8"/>
    <w:basedOn w:val="Normal"/>
    <w:next w:val="Normal"/>
    <w:link w:val="Heading8Char"/>
    <w:qFormat/>
    <w:rsid w:val="00827D27"/>
    <w:pPr>
      <w:numPr>
        <w:ilvl w:val="7"/>
        <w:numId w:val="2"/>
      </w:numPr>
      <w:spacing w:before="240" w:after="60"/>
      <w:outlineLvl w:val="7"/>
    </w:pPr>
    <w:rPr>
      <w:i/>
      <w:szCs w:val="20"/>
    </w:rPr>
  </w:style>
  <w:style w:type="paragraph" w:styleId="Heading9">
    <w:name w:val="heading 9"/>
    <w:basedOn w:val="Normal"/>
    <w:next w:val="Normal"/>
    <w:link w:val="Heading9Char"/>
    <w:qFormat/>
    <w:rsid w:val="00827D27"/>
    <w:pPr>
      <w:numPr>
        <w:ilvl w:val="8"/>
        <w:numId w:val="2"/>
      </w:numPr>
      <w:spacing w:before="240" w:after="6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27D27"/>
    <w:rPr>
      <w:rFonts w:ascii="Arial" w:eastAsia="SimSun" w:hAnsi="Arial" w:cs="Arial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827D27"/>
    <w:rPr>
      <w:rFonts w:ascii="Arial" w:eastAsia="SimSun" w:hAnsi="Arial" w:cs="Arial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827D27"/>
    <w:rPr>
      <w:rFonts w:ascii="Arial" w:eastAsia="SimSun" w:hAnsi="Arial" w:cs="Arial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27D27"/>
    <w:rPr>
      <w:rFonts w:ascii="Arial" w:eastAsia="SimSun" w:hAnsi="Arial" w:cs="Arial"/>
      <w:b/>
      <w:bCs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827D27"/>
    <w:rPr>
      <w:rFonts w:ascii="Helvetica" w:eastAsia="SimSun" w:hAnsi="Helvetica" w:cs="Arial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827D27"/>
    <w:rPr>
      <w:rFonts w:ascii="Geneva" w:eastAsia="SimSun" w:hAnsi="Geneva" w:cs="Arial"/>
      <w:b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827D27"/>
    <w:rPr>
      <w:rFonts w:ascii="Arial" w:eastAsia="SimSun" w:hAnsi="Arial" w:cs="Arial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827D27"/>
    <w:rPr>
      <w:rFonts w:ascii="Arial" w:eastAsia="SimSun" w:hAnsi="Arial" w:cs="Arial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827D27"/>
    <w:rPr>
      <w:rFonts w:ascii="Arial" w:eastAsia="SimSun" w:hAnsi="Arial" w:cs="Arial"/>
      <w:b/>
      <w:i/>
      <w:sz w:val="18"/>
      <w:szCs w:val="20"/>
      <w:lang w:eastAsia="en-US"/>
    </w:rPr>
  </w:style>
  <w:style w:type="paragraph" w:customStyle="1" w:styleId="agentname">
    <w:name w:val="agent name"/>
    <w:basedOn w:val="Normal"/>
    <w:next w:val="agentresponsibility"/>
    <w:rsid w:val="00827D27"/>
    <w:pPr>
      <w:keepNext/>
      <w:spacing w:before="240" w:after="100"/>
      <w:ind w:left="900" w:hanging="180"/>
    </w:pPr>
    <w:rPr>
      <w:rFonts w:ascii="Helvetica" w:hAnsi="Helvetica"/>
      <w:szCs w:val="20"/>
    </w:rPr>
  </w:style>
  <w:style w:type="paragraph" w:customStyle="1" w:styleId="agentresponsibility">
    <w:name w:val="agent responsibility"/>
    <w:basedOn w:val="Normal"/>
    <w:rsid w:val="00827D27"/>
    <w:pPr>
      <w:keepNext/>
      <w:tabs>
        <w:tab w:val="left" w:pos="1440"/>
      </w:tabs>
      <w:spacing w:after="100"/>
      <w:ind w:left="1440" w:hanging="360"/>
    </w:pPr>
    <w:rPr>
      <w:rFonts w:ascii="Helvetica" w:hAnsi="Helvetica"/>
      <w:szCs w:val="20"/>
    </w:rPr>
  </w:style>
  <w:style w:type="character" w:styleId="Hyperlink">
    <w:name w:val="Hyperlink"/>
    <w:basedOn w:val="DefaultParagraphFont"/>
    <w:uiPriority w:val="99"/>
    <w:rsid w:val="00827D27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27D27"/>
    <w:pPr>
      <w:spacing w:before="120" w:after="120"/>
    </w:pPr>
    <w:rPr>
      <w:bCs/>
      <w:caps/>
    </w:rPr>
  </w:style>
  <w:style w:type="paragraph" w:styleId="TOC2">
    <w:name w:val="toc 2"/>
    <w:basedOn w:val="Normal"/>
    <w:next w:val="Normal"/>
    <w:uiPriority w:val="39"/>
    <w:rsid w:val="00827D27"/>
    <w:pPr>
      <w:spacing w:before="60"/>
      <w:ind w:left="198"/>
    </w:pPr>
  </w:style>
  <w:style w:type="paragraph" w:customStyle="1" w:styleId="CellNormal">
    <w:name w:val="Cell Normal"/>
    <w:basedOn w:val="Normal"/>
    <w:rsid w:val="00827D27"/>
    <w:pPr>
      <w:spacing w:before="120" w:after="120"/>
      <w:jc w:val="center"/>
    </w:pPr>
    <w:rPr>
      <w:b/>
      <w:bCs/>
      <w:szCs w:val="20"/>
    </w:rPr>
  </w:style>
  <w:style w:type="paragraph" w:styleId="List">
    <w:name w:val="List"/>
    <w:basedOn w:val="Normal"/>
    <w:rsid w:val="00827D27"/>
    <w:pPr>
      <w:spacing w:before="60"/>
      <w:ind w:left="360" w:hanging="360"/>
    </w:pPr>
    <w:rPr>
      <w:szCs w:val="20"/>
    </w:rPr>
  </w:style>
  <w:style w:type="paragraph" w:styleId="BodyText">
    <w:name w:val="Body Text"/>
    <w:basedOn w:val="Normal"/>
    <w:link w:val="BodyTextChar"/>
    <w:rsid w:val="00827D27"/>
    <w:pPr>
      <w:tabs>
        <w:tab w:val="left" w:pos="720"/>
        <w:tab w:val="left" w:pos="1620"/>
        <w:tab w:val="left" w:pos="2340"/>
        <w:tab w:val="left" w:pos="2520"/>
        <w:tab w:val="left" w:pos="3960"/>
      </w:tabs>
    </w:pPr>
    <w:rPr>
      <w:rFonts w:ascii="Geneva" w:hAnsi="Geneva"/>
      <w:szCs w:val="20"/>
    </w:rPr>
  </w:style>
  <w:style w:type="character" w:customStyle="1" w:styleId="BodyTextChar">
    <w:name w:val="Body Text Char"/>
    <w:basedOn w:val="DefaultParagraphFont"/>
    <w:link w:val="BodyText"/>
    <w:rsid w:val="00827D27"/>
    <w:rPr>
      <w:rFonts w:ascii="Geneva" w:eastAsia="SimSun" w:hAnsi="Geneva" w:cs="Arial"/>
      <w:sz w:val="20"/>
      <w:szCs w:val="20"/>
      <w:lang w:eastAsia="en-US"/>
    </w:rPr>
  </w:style>
  <w:style w:type="paragraph" w:customStyle="1" w:styleId="tableentry-bullet">
    <w:name w:val="table entry - bullet"/>
    <w:basedOn w:val="Normal"/>
    <w:rsid w:val="00827D27"/>
    <w:pPr>
      <w:tabs>
        <w:tab w:val="left" w:pos="360"/>
      </w:tabs>
      <w:spacing w:after="100"/>
      <w:ind w:left="360" w:hanging="360"/>
    </w:pPr>
    <w:rPr>
      <w:rFonts w:ascii="Helvetica" w:hAnsi="Helvetica"/>
      <w:szCs w:val="20"/>
    </w:rPr>
  </w:style>
  <w:style w:type="paragraph" w:styleId="Footer">
    <w:name w:val="footer"/>
    <w:basedOn w:val="Normal"/>
    <w:link w:val="FooterChar"/>
    <w:rsid w:val="00827D27"/>
    <w:pPr>
      <w:tabs>
        <w:tab w:val="center" w:pos="4320"/>
        <w:tab w:val="right" w:pos="8640"/>
      </w:tabs>
    </w:pPr>
    <w:rPr>
      <w:rFonts w:ascii="Helvetica" w:hAnsi="Helvetica"/>
      <w:szCs w:val="20"/>
    </w:rPr>
  </w:style>
  <w:style w:type="character" w:customStyle="1" w:styleId="FooterChar">
    <w:name w:val="Footer Char"/>
    <w:basedOn w:val="DefaultParagraphFont"/>
    <w:link w:val="Footer"/>
    <w:rsid w:val="00827D27"/>
    <w:rPr>
      <w:rFonts w:ascii="Helvetica" w:eastAsia="SimSun" w:hAnsi="Helvetica" w:cs="Arial"/>
      <w:sz w:val="20"/>
      <w:szCs w:val="20"/>
      <w:lang w:eastAsia="en-US"/>
    </w:rPr>
  </w:style>
  <w:style w:type="paragraph" w:styleId="Header">
    <w:name w:val="header"/>
    <w:basedOn w:val="Normal"/>
    <w:link w:val="HeaderChar"/>
    <w:rsid w:val="00827D27"/>
    <w:pPr>
      <w:tabs>
        <w:tab w:val="center" w:pos="4320"/>
        <w:tab w:val="right" w:pos="8640"/>
      </w:tabs>
    </w:pPr>
    <w:rPr>
      <w:rFonts w:ascii="Helvetica" w:hAnsi="Helvetica"/>
      <w:szCs w:val="20"/>
    </w:rPr>
  </w:style>
  <w:style w:type="character" w:customStyle="1" w:styleId="HeaderChar">
    <w:name w:val="Header Char"/>
    <w:basedOn w:val="DefaultParagraphFont"/>
    <w:link w:val="Header"/>
    <w:rsid w:val="00827D27"/>
    <w:rPr>
      <w:rFonts w:ascii="Helvetica" w:eastAsia="SimSun" w:hAnsi="Helvetica" w:cs="Arial"/>
      <w:sz w:val="20"/>
      <w:szCs w:val="20"/>
      <w:lang w:eastAsia="en-US"/>
    </w:rPr>
  </w:style>
  <w:style w:type="character" w:styleId="PageNumber">
    <w:name w:val="page number"/>
    <w:basedOn w:val="DefaultParagraphFont"/>
    <w:rsid w:val="00827D27"/>
  </w:style>
  <w:style w:type="paragraph" w:styleId="TOC3">
    <w:name w:val="toc 3"/>
    <w:basedOn w:val="Normal"/>
    <w:next w:val="Normal"/>
    <w:autoRedefine/>
    <w:semiHidden/>
    <w:rsid w:val="00827D27"/>
    <w:pPr>
      <w:autoSpaceDE w:val="0"/>
      <w:autoSpaceDN w:val="0"/>
      <w:adjustRightInd w:val="0"/>
      <w:spacing w:before="60"/>
      <w:ind w:left="403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827D27"/>
    <w:pPr>
      <w:ind w:left="720"/>
    </w:pPr>
  </w:style>
  <w:style w:type="paragraph" w:styleId="TOC5">
    <w:name w:val="toc 5"/>
    <w:basedOn w:val="Normal"/>
    <w:next w:val="Normal"/>
    <w:autoRedefine/>
    <w:semiHidden/>
    <w:rsid w:val="00827D27"/>
    <w:pPr>
      <w:ind w:left="960"/>
    </w:pPr>
  </w:style>
  <w:style w:type="paragraph" w:styleId="TOC6">
    <w:name w:val="toc 6"/>
    <w:basedOn w:val="Normal"/>
    <w:next w:val="Normal"/>
    <w:autoRedefine/>
    <w:semiHidden/>
    <w:rsid w:val="00827D27"/>
    <w:pPr>
      <w:ind w:left="1200"/>
    </w:pPr>
  </w:style>
  <w:style w:type="paragraph" w:styleId="TOC7">
    <w:name w:val="toc 7"/>
    <w:basedOn w:val="Normal"/>
    <w:next w:val="Normal"/>
    <w:autoRedefine/>
    <w:semiHidden/>
    <w:rsid w:val="00827D27"/>
    <w:pPr>
      <w:ind w:left="1440"/>
    </w:pPr>
  </w:style>
  <w:style w:type="paragraph" w:styleId="TOC8">
    <w:name w:val="toc 8"/>
    <w:basedOn w:val="Normal"/>
    <w:next w:val="Normal"/>
    <w:autoRedefine/>
    <w:semiHidden/>
    <w:rsid w:val="00827D27"/>
    <w:pPr>
      <w:ind w:left="1680"/>
    </w:pPr>
  </w:style>
  <w:style w:type="paragraph" w:styleId="TOC9">
    <w:name w:val="toc 9"/>
    <w:basedOn w:val="Normal"/>
    <w:next w:val="Normal"/>
    <w:autoRedefine/>
    <w:semiHidden/>
    <w:rsid w:val="00827D27"/>
    <w:pPr>
      <w:ind w:left="1920"/>
    </w:pPr>
  </w:style>
  <w:style w:type="character" w:styleId="FollowedHyperlink">
    <w:name w:val="FollowedHyperlink"/>
    <w:basedOn w:val="DefaultParagraphFont"/>
    <w:rsid w:val="00827D27"/>
    <w:rPr>
      <w:color w:val="800080"/>
      <w:u w:val="single"/>
    </w:rPr>
  </w:style>
  <w:style w:type="paragraph" w:styleId="BodyText3">
    <w:name w:val="Body Text 3"/>
    <w:basedOn w:val="Normal"/>
    <w:link w:val="BodyText3Char"/>
    <w:rsid w:val="00827D27"/>
    <w:pPr>
      <w:tabs>
        <w:tab w:val="left" w:pos="720"/>
      </w:tabs>
    </w:pPr>
    <w:rPr>
      <w:rFonts w:ascii="Geneva" w:hAnsi="Geneva"/>
      <w:color w:val="FF0000"/>
      <w:szCs w:val="20"/>
    </w:rPr>
  </w:style>
  <w:style w:type="character" w:customStyle="1" w:styleId="BodyText3Char">
    <w:name w:val="Body Text 3 Char"/>
    <w:basedOn w:val="DefaultParagraphFont"/>
    <w:link w:val="BodyText3"/>
    <w:rsid w:val="00827D27"/>
    <w:rPr>
      <w:rFonts w:ascii="Geneva" w:eastAsia="SimSun" w:hAnsi="Geneva" w:cs="Arial"/>
      <w:color w:val="FF0000"/>
      <w:sz w:val="20"/>
      <w:szCs w:val="20"/>
      <w:lang w:eastAsia="en-US"/>
    </w:rPr>
  </w:style>
  <w:style w:type="paragraph" w:customStyle="1" w:styleId="font5">
    <w:name w:val="font5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szCs w:val="20"/>
    </w:rPr>
  </w:style>
  <w:style w:type="paragraph" w:customStyle="1" w:styleId="font6">
    <w:name w:val="font6"/>
    <w:basedOn w:val="Normal"/>
    <w:rsid w:val="00827D27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6"/>
      <w:szCs w:val="16"/>
    </w:rPr>
  </w:style>
  <w:style w:type="paragraph" w:customStyle="1" w:styleId="xl24">
    <w:name w:val="xl24"/>
    <w:basedOn w:val="Normal"/>
    <w:rsid w:val="00827D27"/>
    <w:pPr>
      <w:pBdr>
        <w:left w:val="single" w:sz="8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827D2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827D27"/>
    <w:pP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28">
    <w:name w:val="xl28"/>
    <w:basedOn w:val="Normal"/>
    <w:rsid w:val="00827D2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29">
    <w:name w:val="xl29"/>
    <w:basedOn w:val="Normal"/>
    <w:rsid w:val="00827D2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0">
    <w:name w:val="xl30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1">
    <w:name w:val="xl31"/>
    <w:basedOn w:val="Normal"/>
    <w:rsid w:val="00827D2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2">
    <w:name w:val="xl32"/>
    <w:basedOn w:val="Normal"/>
    <w:rsid w:val="00827D27"/>
    <w:pPr>
      <w:pBdr>
        <w:left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3">
    <w:name w:val="xl33"/>
    <w:basedOn w:val="Normal"/>
    <w:rsid w:val="00827D2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34">
    <w:name w:val="xl34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5">
    <w:name w:val="xl35"/>
    <w:basedOn w:val="Normal"/>
    <w:rsid w:val="00827D27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36">
    <w:name w:val="xl36"/>
    <w:basedOn w:val="Normal"/>
    <w:rsid w:val="00827D2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eastAsia="Arial Unicode MS"/>
      <w:b/>
      <w:bCs/>
      <w:sz w:val="18"/>
      <w:szCs w:val="18"/>
    </w:rPr>
  </w:style>
  <w:style w:type="paragraph" w:customStyle="1" w:styleId="xl37">
    <w:name w:val="xl37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8">
    <w:name w:val="xl38"/>
    <w:basedOn w:val="Normal"/>
    <w:rsid w:val="00827D2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39">
    <w:name w:val="xl39"/>
    <w:basedOn w:val="Normal"/>
    <w:rsid w:val="00827D27"/>
    <w:pPr>
      <w:pBdr>
        <w:top w:val="single" w:sz="8" w:space="0" w:color="auto"/>
      </w:pBdr>
      <w:spacing w:before="100" w:beforeAutospacing="1" w:after="100" w:afterAutospacing="1"/>
    </w:pPr>
    <w:rPr>
      <w:rFonts w:eastAsia="Arial Unicode MS"/>
      <w:b/>
      <w:bCs/>
    </w:rPr>
  </w:style>
  <w:style w:type="paragraph" w:customStyle="1" w:styleId="xl40">
    <w:name w:val="xl40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  <w:sz w:val="18"/>
      <w:szCs w:val="18"/>
    </w:rPr>
  </w:style>
  <w:style w:type="paragraph" w:customStyle="1" w:styleId="xl41">
    <w:name w:val="xl41"/>
    <w:basedOn w:val="Normal"/>
    <w:rsid w:val="00827D27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2">
    <w:name w:val="xl42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u w:val="single"/>
    </w:rPr>
  </w:style>
  <w:style w:type="paragraph" w:customStyle="1" w:styleId="xl43">
    <w:name w:val="xl43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  <w:sz w:val="18"/>
      <w:szCs w:val="18"/>
    </w:rPr>
  </w:style>
  <w:style w:type="paragraph" w:customStyle="1" w:styleId="xl44">
    <w:name w:val="xl44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5">
    <w:name w:val="xl45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6">
    <w:name w:val="xl46"/>
    <w:basedOn w:val="Normal"/>
    <w:rsid w:val="00827D27"/>
    <w:pPr>
      <w:spacing w:before="100" w:beforeAutospacing="1" w:after="100" w:afterAutospacing="1"/>
      <w:jc w:val="center"/>
    </w:pPr>
    <w:rPr>
      <w:rFonts w:eastAsia="Arial Unicode MS"/>
      <w:b/>
      <w:bCs/>
    </w:rPr>
  </w:style>
  <w:style w:type="paragraph" w:customStyle="1" w:styleId="xl47">
    <w:name w:val="xl47"/>
    <w:basedOn w:val="Normal"/>
    <w:rsid w:val="00827D27"/>
    <w:pPr>
      <w:spacing w:before="100" w:beforeAutospacing="1" w:after="100" w:afterAutospacing="1"/>
    </w:pPr>
    <w:rPr>
      <w:rFonts w:eastAsia="Arial Unicode MS"/>
      <w:b/>
      <w:bCs/>
      <w:u w:val="single"/>
    </w:rPr>
  </w:style>
  <w:style w:type="paragraph" w:styleId="BodyTextIndent">
    <w:name w:val="Body Text Indent"/>
    <w:basedOn w:val="Normal"/>
    <w:link w:val="BodyTextIndentChar"/>
    <w:rsid w:val="00827D27"/>
    <w:pPr>
      <w:spacing w:after="120"/>
      <w:ind w:left="547"/>
    </w:pPr>
  </w:style>
  <w:style w:type="character" w:customStyle="1" w:styleId="BodyTextIndentChar">
    <w:name w:val="Body Text Indent Char"/>
    <w:basedOn w:val="DefaultParagraphFont"/>
    <w:link w:val="BodyTextIndent"/>
    <w:rsid w:val="00827D27"/>
    <w:rPr>
      <w:rFonts w:ascii="Arial" w:eastAsia="SimSun" w:hAnsi="Arial" w:cs="Arial"/>
      <w:sz w:val="20"/>
      <w:szCs w:val="24"/>
      <w:lang w:eastAsia="en-US"/>
    </w:rPr>
  </w:style>
  <w:style w:type="paragraph" w:styleId="BodyTextIndent3">
    <w:name w:val="Body Text Indent 3"/>
    <w:basedOn w:val="Normal"/>
    <w:link w:val="BodyTextIndent3Char"/>
    <w:rsid w:val="00827D27"/>
    <w:pPr>
      <w:tabs>
        <w:tab w:val="left" w:pos="1620"/>
        <w:tab w:val="left" w:pos="2520"/>
        <w:tab w:val="left" w:pos="3960"/>
      </w:tabs>
      <w:spacing w:after="120"/>
      <w:ind w:left="720"/>
    </w:pPr>
    <w:rPr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827D27"/>
    <w:rPr>
      <w:rFonts w:ascii="Arial" w:eastAsia="SimSun" w:hAnsi="Arial" w:cs="Arial"/>
      <w:sz w:val="20"/>
      <w:szCs w:val="20"/>
      <w:lang w:eastAsia="en-US"/>
    </w:rPr>
  </w:style>
  <w:style w:type="paragraph" w:customStyle="1" w:styleId="figurelower">
    <w:name w:val="figure (lower)"/>
    <w:basedOn w:val="Normal"/>
    <w:next w:val="BodyText"/>
    <w:rsid w:val="00827D27"/>
    <w:pPr>
      <w:spacing w:before="240" w:after="100"/>
      <w:jc w:val="center"/>
    </w:pPr>
    <w:rPr>
      <w:rFonts w:ascii="Helvetica" w:hAnsi="Helvetica"/>
      <w:szCs w:val="20"/>
    </w:rPr>
  </w:style>
  <w:style w:type="paragraph" w:styleId="Index1">
    <w:name w:val="index 1"/>
    <w:basedOn w:val="Normal"/>
    <w:next w:val="Normal"/>
    <w:autoRedefine/>
    <w:semiHidden/>
    <w:rsid w:val="00827D27"/>
    <w:pPr>
      <w:ind w:left="240" w:hanging="240"/>
    </w:pPr>
  </w:style>
  <w:style w:type="paragraph" w:customStyle="1" w:styleId="ListNumberIndent">
    <w:name w:val="List Number Indent"/>
    <w:basedOn w:val="ListNumber"/>
    <w:rsid w:val="00827D27"/>
    <w:pPr>
      <w:numPr>
        <w:numId w:val="3"/>
      </w:numPr>
      <w:tabs>
        <w:tab w:val="clear" w:pos="720"/>
        <w:tab w:val="num" w:pos="900"/>
      </w:tabs>
      <w:spacing w:after="120"/>
      <w:ind w:left="900"/>
    </w:pPr>
  </w:style>
  <w:style w:type="paragraph" w:styleId="ListNumber">
    <w:name w:val="List Number"/>
    <w:basedOn w:val="Normal"/>
    <w:rsid w:val="00827D27"/>
    <w:pPr>
      <w:numPr>
        <w:numId w:val="4"/>
      </w:numPr>
    </w:pPr>
  </w:style>
  <w:style w:type="paragraph" w:customStyle="1" w:styleId="CellBody">
    <w:name w:val="Cell Body"/>
    <w:basedOn w:val="CellNormal"/>
    <w:rsid w:val="00827D27"/>
    <w:pPr>
      <w:spacing w:before="60" w:after="60"/>
      <w:jc w:val="left"/>
    </w:pPr>
    <w:rPr>
      <w:b w:val="0"/>
      <w:bCs w:val="0"/>
      <w:szCs w:val="24"/>
    </w:rPr>
  </w:style>
  <w:style w:type="paragraph" w:styleId="Index2">
    <w:name w:val="index 2"/>
    <w:basedOn w:val="Normal"/>
    <w:next w:val="Normal"/>
    <w:autoRedefine/>
    <w:semiHidden/>
    <w:rsid w:val="00827D27"/>
    <w:pPr>
      <w:ind w:left="540"/>
    </w:pPr>
  </w:style>
  <w:style w:type="paragraph" w:customStyle="1" w:styleId="ListBulletIndent">
    <w:name w:val="List Bullet Indent"/>
    <w:basedOn w:val="Normal"/>
    <w:next w:val="Index2"/>
    <w:autoRedefine/>
    <w:rsid w:val="00827D27"/>
    <w:pPr>
      <w:numPr>
        <w:numId w:val="5"/>
      </w:numPr>
      <w:spacing w:after="120"/>
    </w:pPr>
  </w:style>
  <w:style w:type="paragraph" w:styleId="Index3">
    <w:name w:val="index 3"/>
    <w:basedOn w:val="Normal"/>
    <w:next w:val="Normal"/>
    <w:autoRedefine/>
    <w:semiHidden/>
    <w:rsid w:val="00827D27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827D27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827D27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827D27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827D27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827D27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827D27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827D27"/>
  </w:style>
  <w:style w:type="character" w:styleId="CommentReference">
    <w:name w:val="annotation reference"/>
    <w:basedOn w:val="DefaultParagraphFont"/>
    <w:semiHidden/>
    <w:rsid w:val="00827D2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827D27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827D27"/>
    <w:rPr>
      <w:rFonts w:ascii="Arial" w:eastAsia="SimSun" w:hAnsi="Arial" w:cs="Arial"/>
      <w:sz w:val="20"/>
      <w:szCs w:val="20"/>
      <w:lang w:eastAsia="en-US"/>
    </w:rPr>
  </w:style>
  <w:style w:type="paragraph" w:styleId="BodyText2">
    <w:name w:val="Body Text 2"/>
    <w:basedOn w:val="Normal"/>
    <w:link w:val="BodyText2Char"/>
    <w:rsid w:val="00827D27"/>
    <w:pPr>
      <w:jc w:val="center"/>
    </w:pPr>
    <w:rPr>
      <w:rFonts w:ascii="Helvetica" w:hAnsi="Helvetica"/>
      <w:bCs/>
      <w:vanish/>
      <w:sz w:val="18"/>
    </w:rPr>
  </w:style>
  <w:style w:type="character" w:customStyle="1" w:styleId="BodyText2Char">
    <w:name w:val="Body Text 2 Char"/>
    <w:basedOn w:val="DefaultParagraphFont"/>
    <w:link w:val="BodyText2"/>
    <w:rsid w:val="00827D27"/>
    <w:rPr>
      <w:rFonts w:ascii="Helvetica" w:eastAsia="SimSun" w:hAnsi="Helvetica" w:cs="Arial"/>
      <w:bCs/>
      <w:vanish/>
      <w:sz w:val="18"/>
      <w:szCs w:val="24"/>
      <w:lang w:eastAsia="en-US"/>
    </w:rPr>
  </w:style>
  <w:style w:type="paragraph" w:customStyle="1" w:styleId="Instructions">
    <w:name w:val="Instructions"/>
    <w:basedOn w:val="BodyTextIndent"/>
    <w:autoRedefine/>
    <w:rsid w:val="00827D27"/>
    <w:pPr>
      <w:ind w:left="0"/>
    </w:pPr>
    <w:rPr>
      <w:rFonts w:ascii="Helvetica" w:hAnsi="Helvetica"/>
      <w:vanish/>
      <w:color w:val="0000FF"/>
    </w:rPr>
  </w:style>
  <w:style w:type="paragraph" w:customStyle="1" w:styleId="ListBulletIndentBlue">
    <w:name w:val="List Bullet Indent Blue"/>
    <w:basedOn w:val="ListBulletIndent"/>
    <w:rsid w:val="00827D27"/>
    <w:rPr>
      <w:rFonts w:ascii="Helvetica" w:hAnsi="Helvetica"/>
      <w:color w:val="3366FF"/>
    </w:rPr>
  </w:style>
  <w:style w:type="paragraph" w:customStyle="1" w:styleId="Table">
    <w:name w:val="Table"/>
    <w:basedOn w:val="Normal"/>
    <w:rsid w:val="00827D27"/>
    <w:pPr>
      <w:numPr>
        <w:numId w:val="1"/>
      </w:numPr>
      <w:spacing w:before="120"/>
      <w:jc w:val="center"/>
    </w:pPr>
    <w:rPr>
      <w:rFonts w:eastAsia="Batang"/>
      <w:b/>
      <w:szCs w:val="20"/>
    </w:rPr>
  </w:style>
  <w:style w:type="paragraph" w:customStyle="1" w:styleId="Marketing">
    <w:name w:val="Marketing"/>
    <w:basedOn w:val="TOC1"/>
    <w:rsid w:val="00827D27"/>
    <w:pPr>
      <w:spacing w:before="0" w:after="0"/>
    </w:pPr>
    <w:rPr>
      <w:rFonts w:eastAsia="Batang"/>
      <w:caps w:val="0"/>
    </w:rPr>
  </w:style>
  <w:style w:type="paragraph" w:styleId="Caption">
    <w:name w:val="caption"/>
    <w:basedOn w:val="Normal"/>
    <w:next w:val="Normal"/>
    <w:qFormat/>
    <w:rsid w:val="00827D27"/>
    <w:pPr>
      <w:tabs>
        <w:tab w:val="center" w:pos="5040"/>
      </w:tabs>
      <w:jc w:val="center"/>
    </w:pPr>
    <w:rPr>
      <w:rFonts w:ascii="Times" w:eastAsia="Times New Roman" w:hAnsi="Times"/>
      <w:b/>
      <w:sz w:val="28"/>
      <w:szCs w:val="20"/>
    </w:rPr>
  </w:style>
  <w:style w:type="paragraph" w:customStyle="1" w:styleId="Cell">
    <w:name w:val="Cell"/>
    <w:basedOn w:val="Normal"/>
    <w:rsid w:val="00827D27"/>
    <w:pPr>
      <w:spacing w:before="120" w:after="120"/>
    </w:pPr>
    <w:rPr>
      <w:rFonts w:ascii="Times" w:eastAsia="Times New Roman" w:hAnsi="Times"/>
      <w:szCs w:val="20"/>
    </w:rPr>
  </w:style>
  <w:style w:type="paragraph" w:customStyle="1" w:styleId="TableText">
    <w:name w:val="Table Text"/>
    <w:basedOn w:val="Normal"/>
    <w:rsid w:val="00827D27"/>
    <w:rPr>
      <w:rFonts w:eastAsia="Times New Roman"/>
      <w:szCs w:val="20"/>
    </w:rPr>
  </w:style>
  <w:style w:type="paragraph" w:customStyle="1" w:styleId="DocSubtitle">
    <w:name w:val="Doc Subtitle"/>
    <w:basedOn w:val="Normal"/>
    <w:rsid w:val="00827D27"/>
    <w:rPr>
      <w:rFonts w:eastAsia="Times" w:cs="Times New Roman"/>
      <w:sz w:val="18"/>
      <w:szCs w:val="20"/>
    </w:rPr>
  </w:style>
  <w:style w:type="paragraph" w:styleId="DocumentMap">
    <w:name w:val="Document Map"/>
    <w:basedOn w:val="Normal"/>
    <w:link w:val="DocumentMapChar"/>
    <w:semiHidden/>
    <w:rsid w:val="00827D27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827D27"/>
    <w:rPr>
      <w:rFonts w:ascii="Tahoma" w:eastAsia="SimSun" w:hAnsi="Tahoma" w:cs="Tahoma"/>
      <w:sz w:val="20"/>
      <w:szCs w:val="24"/>
      <w:shd w:val="clear" w:color="auto" w:fill="000080"/>
      <w:lang w:eastAsia="en-US"/>
    </w:rPr>
  </w:style>
  <w:style w:type="paragraph" w:styleId="Date">
    <w:name w:val="Date"/>
    <w:basedOn w:val="Normal"/>
    <w:next w:val="Normal"/>
    <w:link w:val="DateChar"/>
    <w:rsid w:val="00827D27"/>
    <w:rPr>
      <w:b/>
      <w:sz w:val="22"/>
      <w:szCs w:val="20"/>
    </w:rPr>
  </w:style>
  <w:style w:type="character" w:customStyle="1" w:styleId="DateChar">
    <w:name w:val="Date Char"/>
    <w:basedOn w:val="DefaultParagraphFont"/>
    <w:link w:val="Date"/>
    <w:rsid w:val="00827D27"/>
    <w:rPr>
      <w:rFonts w:ascii="Arial" w:eastAsia="SimSun" w:hAnsi="Arial" w:cs="Arial"/>
      <w:b/>
      <w:szCs w:val="20"/>
      <w:lang w:eastAsia="en-US"/>
    </w:rPr>
  </w:style>
  <w:style w:type="table" w:styleId="TableGrid">
    <w:name w:val="Table Grid"/>
    <w:basedOn w:val="TableNormal"/>
    <w:rsid w:val="00827D27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27D2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27"/>
    <w:rPr>
      <w:rFonts w:ascii="Tahoma" w:eastAsia="SimSu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004385"/>
    <w:pPr>
      <w:ind w:firstLineChars="200" w:firstLine="420"/>
    </w:pPr>
    <w:rPr>
      <w:rFonts w:ascii="Times" w:hAnsi="Times" w:cs="Times New Roman"/>
      <w:sz w:val="2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6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10C"/>
    <w:rPr>
      <w:rFonts w:ascii="Arial" w:eastAsia="SimSun" w:hAnsi="Arial" w:cs="Arial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4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472C7-3AED-46DC-932A-DFA937343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1697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 Health inc</Company>
  <LinksUpToDate>false</LinksUpToDate>
  <CharactersWithSpaces>11349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Ralf</dc:creator>
  <cp:keywords>Performance plan</cp:keywords>
  <cp:lastModifiedBy>Hao  WANG</cp:lastModifiedBy>
  <cp:revision>41</cp:revision>
  <dcterms:created xsi:type="dcterms:W3CDTF">2019-03-29T07:27:00Z</dcterms:created>
  <dcterms:modified xsi:type="dcterms:W3CDTF">2019-08-05T05:32:00Z</dcterms:modified>
</cp:coreProperties>
</file>