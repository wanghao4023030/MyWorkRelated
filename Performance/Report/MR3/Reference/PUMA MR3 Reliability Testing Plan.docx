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5EB2D" w14:textId="77777777" w:rsidR="00827D27" w:rsidRDefault="00827D27" w:rsidP="00827D27">
      <w:pPr>
        <w:tabs>
          <w:tab w:val="center" w:pos="5040"/>
        </w:tabs>
        <w:jc w:val="center"/>
        <w:rPr>
          <w:noProof/>
          <w:sz w:val="36"/>
        </w:rPr>
      </w:pPr>
      <w:r>
        <w:rPr>
          <w:b/>
          <w:bCs/>
          <w:noProof/>
          <w:sz w:val="36"/>
        </w:rPr>
        <w:t>CARESTREAM HEALTH</w:t>
      </w:r>
    </w:p>
    <w:p w14:paraId="7F0BE653" w14:textId="77777777" w:rsidR="00827D27" w:rsidRDefault="00827D27" w:rsidP="00827D27">
      <w:pPr>
        <w:tabs>
          <w:tab w:val="center" w:pos="5040"/>
        </w:tabs>
        <w:jc w:val="center"/>
        <w:rPr>
          <w:bCs/>
        </w:rPr>
      </w:pPr>
    </w:p>
    <w:p w14:paraId="068FFB36" w14:textId="77777777" w:rsidR="00827D27" w:rsidRDefault="00827D27" w:rsidP="00827D27">
      <w:pPr>
        <w:tabs>
          <w:tab w:val="center" w:pos="5040"/>
        </w:tabs>
        <w:jc w:val="center"/>
        <w:rPr>
          <w:bCs/>
        </w:rPr>
      </w:pPr>
    </w:p>
    <w:p w14:paraId="5CA5003C" w14:textId="77777777" w:rsidR="00827D27" w:rsidRDefault="00827D27" w:rsidP="001E36C0">
      <w:pPr>
        <w:rPr>
          <w:rFonts w:ascii="Times New Roman" w:hAnsi="Times New Roman" w:cs="Times New Roman"/>
          <w:sz w:val="24"/>
        </w:rPr>
      </w:pPr>
    </w:p>
    <w:p w14:paraId="4106F1C9" w14:textId="77777777" w:rsidR="00827D27" w:rsidRDefault="00827D27" w:rsidP="00827D27">
      <w:pPr>
        <w:jc w:val="center"/>
        <w:rPr>
          <w:rFonts w:ascii="Times New Roman" w:hAnsi="Times New Roman" w:cs="Times New Roman"/>
          <w:sz w:val="24"/>
        </w:rPr>
      </w:pPr>
    </w:p>
    <w:p w14:paraId="42768CC1" w14:textId="77777777" w:rsidR="00827D27" w:rsidRDefault="00827D27" w:rsidP="00827D27">
      <w:pPr>
        <w:jc w:val="center"/>
        <w:rPr>
          <w:rFonts w:ascii="Times New Roman" w:hAnsi="Times New Roman" w:cs="Times New Roman"/>
          <w:sz w:val="24"/>
        </w:rPr>
      </w:pPr>
      <w:r>
        <w:rPr>
          <w:rFonts w:ascii="Times New Roman" w:hAnsi="Times New Roman" w:cs="Times New Roman"/>
          <w:sz w:val="24"/>
        </w:rPr>
        <w:t>Revision History</w:t>
      </w:r>
    </w:p>
    <w:tbl>
      <w:tblPr>
        <w:tblW w:w="9440" w:type="dxa"/>
        <w:tblLayout w:type="fixed"/>
        <w:tblCellMar>
          <w:left w:w="80" w:type="dxa"/>
          <w:right w:w="80" w:type="dxa"/>
        </w:tblCellMar>
        <w:tblLook w:val="0000" w:firstRow="0" w:lastRow="0" w:firstColumn="0" w:lastColumn="0" w:noHBand="0" w:noVBand="0"/>
      </w:tblPr>
      <w:tblGrid>
        <w:gridCol w:w="1160"/>
        <w:gridCol w:w="6720"/>
        <w:gridCol w:w="1560"/>
      </w:tblGrid>
      <w:tr w:rsidR="00827D27" w14:paraId="3E408141" w14:textId="77777777" w:rsidTr="00210613">
        <w:trPr>
          <w:cantSplit/>
          <w:trHeight w:val="446"/>
        </w:trPr>
        <w:tc>
          <w:tcPr>
            <w:tcW w:w="1160" w:type="dxa"/>
            <w:tcBorders>
              <w:top w:val="single" w:sz="6" w:space="0" w:color="auto"/>
              <w:left w:val="single" w:sz="6" w:space="0" w:color="auto"/>
              <w:bottom w:val="single" w:sz="6" w:space="0" w:color="auto"/>
              <w:right w:val="single" w:sz="6" w:space="0" w:color="auto"/>
            </w:tcBorders>
            <w:vAlign w:val="center"/>
          </w:tcPr>
          <w:p w14:paraId="59028EB2" w14:textId="77777777" w:rsidR="00827D27" w:rsidRDefault="00827D27" w:rsidP="00210613">
            <w:pPr>
              <w:jc w:val="center"/>
              <w:rPr>
                <w:rFonts w:ascii="Times New Roman" w:hAnsi="Times New Roman" w:cs="Times New Roman"/>
                <w:b/>
                <w:bCs/>
                <w:sz w:val="24"/>
              </w:rPr>
            </w:pPr>
            <w:r>
              <w:rPr>
                <w:rFonts w:ascii="Times New Roman" w:hAnsi="Times New Roman" w:cs="Times New Roman"/>
                <w:b/>
                <w:bCs/>
                <w:sz w:val="24"/>
              </w:rPr>
              <w:t>Revision</w:t>
            </w:r>
          </w:p>
        </w:tc>
        <w:tc>
          <w:tcPr>
            <w:tcW w:w="6720" w:type="dxa"/>
            <w:tcBorders>
              <w:top w:val="single" w:sz="6" w:space="0" w:color="auto"/>
              <w:left w:val="single" w:sz="6" w:space="0" w:color="auto"/>
              <w:bottom w:val="single" w:sz="6" w:space="0" w:color="auto"/>
              <w:right w:val="single" w:sz="6" w:space="0" w:color="auto"/>
            </w:tcBorders>
            <w:vAlign w:val="center"/>
          </w:tcPr>
          <w:p w14:paraId="5229208C" w14:textId="77777777" w:rsidR="00827D27" w:rsidRDefault="00827D27" w:rsidP="00210613">
            <w:pPr>
              <w:jc w:val="center"/>
              <w:rPr>
                <w:rFonts w:ascii="Times New Roman" w:hAnsi="Times New Roman" w:cs="Times New Roman"/>
                <w:b/>
                <w:bCs/>
                <w:sz w:val="24"/>
              </w:rPr>
            </w:pPr>
            <w:r>
              <w:rPr>
                <w:rFonts w:ascii="Times New Roman" w:hAnsi="Times New Roman" w:cs="Times New Roman"/>
                <w:b/>
                <w:bCs/>
                <w:sz w:val="24"/>
              </w:rPr>
              <w:t>Description of Change</w:t>
            </w:r>
          </w:p>
        </w:tc>
        <w:tc>
          <w:tcPr>
            <w:tcW w:w="1560" w:type="dxa"/>
            <w:tcBorders>
              <w:top w:val="single" w:sz="6" w:space="0" w:color="auto"/>
              <w:left w:val="single" w:sz="6" w:space="0" w:color="auto"/>
              <w:bottom w:val="single" w:sz="6" w:space="0" w:color="auto"/>
              <w:right w:val="single" w:sz="6" w:space="0" w:color="auto"/>
            </w:tcBorders>
            <w:vAlign w:val="center"/>
          </w:tcPr>
          <w:p w14:paraId="0ED28B8E" w14:textId="77777777" w:rsidR="00827D27" w:rsidRDefault="00827D27" w:rsidP="00210613">
            <w:pPr>
              <w:jc w:val="center"/>
              <w:rPr>
                <w:rFonts w:ascii="Times New Roman" w:hAnsi="Times New Roman" w:cs="Times New Roman"/>
                <w:b/>
                <w:bCs/>
                <w:sz w:val="24"/>
              </w:rPr>
            </w:pPr>
            <w:r>
              <w:rPr>
                <w:rFonts w:ascii="Times New Roman" w:hAnsi="Times New Roman" w:cs="Times New Roman"/>
                <w:b/>
                <w:bCs/>
                <w:sz w:val="24"/>
              </w:rPr>
              <w:t>Revision date</w:t>
            </w:r>
          </w:p>
        </w:tc>
      </w:tr>
      <w:tr w:rsidR="00827D27" w14:paraId="2A65292F" w14:textId="77777777" w:rsidTr="00210613">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14:paraId="4BAB7D12" w14:textId="77777777" w:rsidR="00827D27" w:rsidRDefault="00827D27" w:rsidP="00210613">
            <w:pPr>
              <w:jc w:val="center"/>
              <w:rPr>
                <w:rFonts w:ascii="Times New Roman" w:hAnsi="Times New Roman" w:cs="Times New Roman"/>
                <w:bCs/>
                <w:sz w:val="24"/>
              </w:rPr>
            </w:pPr>
            <w:r>
              <w:rPr>
                <w:rFonts w:ascii="Times New Roman" w:hAnsi="Times New Roman" w:cs="Times New Roman"/>
                <w:bCs/>
                <w:sz w:val="24"/>
              </w:rPr>
              <w:t>0.1</w:t>
            </w:r>
          </w:p>
        </w:tc>
        <w:tc>
          <w:tcPr>
            <w:tcW w:w="6720" w:type="dxa"/>
            <w:tcBorders>
              <w:top w:val="single" w:sz="6" w:space="0" w:color="auto"/>
              <w:left w:val="single" w:sz="6" w:space="0" w:color="auto"/>
              <w:bottom w:val="single" w:sz="6" w:space="0" w:color="auto"/>
              <w:right w:val="single" w:sz="6" w:space="0" w:color="auto"/>
            </w:tcBorders>
            <w:vAlign w:val="center"/>
          </w:tcPr>
          <w:p w14:paraId="0CE9E8F2" w14:textId="77777777" w:rsidR="00827D27" w:rsidRDefault="00827D27" w:rsidP="00210613">
            <w:pPr>
              <w:rPr>
                <w:rFonts w:ascii="Times New Roman" w:hAnsi="Times New Roman" w:cs="Times New Roman"/>
                <w:sz w:val="24"/>
              </w:rPr>
            </w:pPr>
            <w:r>
              <w:rPr>
                <w:rFonts w:ascii="Times New Roman" w:hAnsi="Times New Roman" w:cs="Times New Roman"/>
                <w:sz w:val="24"/>
              </w:rPr>
              <w:t>Initial version</w:t>
            </w:r>
          </w:p>
        </w:tc>
        <w:tc>
          <w:tcPr>
            <w:tcW w:w="1560" w:type="dxa"/>
            <w:tcBorders>
              <w:top w:val="single" w:sz="6" w:space="0" w:color="auto"/>
              <w:left w:val="single" w:sz="6" w:space="0" w:color="auto"/>
              <w:bottom w:val="single" w:sz="6" w:space="0" w:color="auto"/>
              <w:right w:val="single" w:sz="6" w:space="0" w:color="auto"/>
            </w:tcBorders>
            <w:vAlign w:val="center"/>
          </w:tcPr>
          <w:p w14:paraId="049A3162" w14:textId="77777777" w:rsidR="00827D27" w:rsidRDefault="008B50E0" w:rsidP="00393EDD">
            <w:pPr>
              <w:jc w:val="center"/>
              <w:rPr>
                <w:rFonts w:ascii="Times New Roman" w:hAnsi="Times New Roman" w:cs="Times New Roman"/>
                <w:bCs/>
                <w:sz w:val="24"/>
                <w:lang w:eastAsia="zh-CN"/>
              </w:rPr>
            </w:pPr>
            <w:r>
              <w:rPr>
                <w:rFonts w:ascii="Times New Roman" w:hAnsi="Times New Roman" w:cs="Times New Roman" w:hint="eastAsia"/>
                <w:bCs/>
                <w:sz w:val="24"/>
                <w:lang w:eastAsia="zh-CN"/>
              </w:rPr>
              <w:t>201</w:t>
            </w:r>
            <w:r>
              <w:rPr>
                <w:rFonts w:ascii="Times New Roman" w:hAnsi="Times New Roman" w:cs="Times New Roman"/>
                <w:bCs/>
                <w:sz w:val="24"/>
                <w:lang w:eastAsia="zh-CN"/>
              </w:rPr>
              <w:t>9</w:t>
            </w:r>
            <w:r>
              <w:rPr>
                <w:rFonts w:ascii="Times New Roman" w:hAnsi="Times New Roman" w:cs="Times New Roman" w:hint="eastAsia"/>
                <w:bCs/>
                <w:sz w:val="24"/>
                <w:lang w:eastAsia="zh-CN"/>
              </w:rPr>
              <w:t>-08</w:t>
            </w:r>
            <w:r w:rsidR="0038269C">
              <w:rPr>
                <w:rFonts w:ascii="Times New Roman" w:hAnsi="Times New Roman" w:cs="Times New Roman" w:hint="eastAsia"/>
                <w:bCs/>
                <w:sz w:val="24"/>
                <w:lang w:eastAsia="zh-CN"/>
              </w:rPr>
              <w:t>-</w:t>
            </w:r>
            <w:r>
              <w:rPr>
                <w:rFonts w:ascii="Times New Roman" w:hAnsi="Times New Roman" w:cs="Times New Roman" w:hint="eastAsia"/>
                <w:bCs/>
                <w:sz w:val="24"/>
                <w:lang w:eastAsia="zh-CN"/>
              </w:rPr>
              <w:t>02</w:t>
            </w:r>
          </w:p>
        </w:tc>
      </w:tr>
      <w:tr w:rsidR="00304404" w14:paraId="7DFB3513" w14:textId="77777777" w:rsidTr="00210613">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14:paraId="05E9CCD7" w14:textId="77777777" w:rsidR="00304404" w:rsidRDefault="00304404" w:rsidP="00041771">
            <w:pPr>
              <w:jc w:val="center"/>
              <w:rPr>
                <w:rFonts w:ascii="Times New Roman" w:hAnsi="Times New Roman" w:cs="Times New Roman"/>
                <w:bCs/>
                <w:sz w:val="24"/>
                <w:lang w:eastAsia="zh-CN"/>
              </w:rPr>
            </w:pPr>
          </w:p>
        </w:tc>
        <w:tc>
          <w:tcPr>
            <w:tcW w:w="6720" w:type="dxa"/>
            <w:tcBorders>
              <w:top w:val="single" w:sz="6" w:space="0" w:color="auto"/>
              <w:left w:val="single" w:sz="6" w:space="0" w:color="auto"/>
              <w:bottom w:val="single" w:sz="6" w:space="0" w:color="auto"/>
              <w:right w:val="single" w:sz="6" w:space="0" w:color="auto"/>
            </w:tcBorders>
            <w:vAlign w:val="center"/>
          </w:tcPr>
          <w:p w14:paraId="756402A2" w14:textId="77777777" w:rsidR="00304404" w:rsidRDefault="00304404" w:rsidP="00041771">
            <w:pPr>
              <w:rPr>
                <w:rFonts w:ascii="Times New Roman" w:hAnsi="Times New Roman" w:cs="Times New Roman"/>
                <w:sz w:val="24"/>
                <w:lang w:eastAsia="zh-CN"/>
              </w:rPr>
            </w:pPr>
          </w:p>
        </w:tc>
        <w:tc>
          <w:tcPr>
            <w:tcW w:w="1560" w:type="dxa"/>
            <w:tcBorders>
              <w:top w:val="single" w:sz="6" w:space="0" w:color="auto"/>
              <w:left w:val="single" w:sz="6" w:space="0" w:color="auto"/>
              <w:bottom w:val="single" w:sz="6" w:space="0" w:color="auto"/>
              <w:right w:val="single" w:sz="6" w:space="0" w:color="auto"/>
            </w:tcBorders>
            <w:vAlign w:val="center"/>
          </w:tcPr>
          <w:p w14:paraId="18C5F957" w14:textId="77777777" w:rsidR="00304404" w:rsidRDefault="00304404" w:rsidP="00210613">
            <w:pPr>
              <w:jc w:val="center"/>
              <w:rPr>
                <w:rFonts w:ascii="Times New Roman" w:hAnsi="Times New Roman" w:cs="Times New Roman"/>
                <w:bCs/>
                <w:sz w:val="24"/>
                <w:lang w:eastAsia="zh-CN"/>
              </w:rPr>
            </w:pPr>
          </w:p>
        </w:tc>
      </w:tr>
      <w:tr w:rsidR="009B39F0" w14:paraId="365D1F62" w14:textId="77777777" w:rsidTr="00210613">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14:paraId="29301C21" w14:textId="77777777" w:rsidR="009B39F0" w:rsidRPr="009B39F0" w:rsidRDefault="009B39F0" w:rsidP="00041771">
            <w:pPr>
              <w:jc w:val="center"/>
              <w:rPr>
                <w:rFonts w:ascii="Times New Roman" w:eastAsiaTheme="minorEastAsia" w:hAnsi="Times New Roman" w:cs="Times New Roman"/>
                <w:bCs/>
                <w:sz w:val="24"/>
                <w:lang w:eastAsia="zh-CN"/>
              </w:rPr>
            </w:pPr>
          </w:p>
        </w:tc>
        <w:tc>
          <w:tcPr>
            <w:tcW w:w="6720" w:type="dxa"/>
            <w:tcBorders>
              <w:top w:val="single" w:sz="6" w:space="0" w:color="auto"/>
              <w:left w:val="single" w:sz="6" w:space="0" w:color="auto"/>
              <w:bottom w:val="single" w:sz="6" w:space="0" w:color="auto"/>
              <w:right w:val="single" w:sz="6" w:space="0" w:color="auto"/>
            </w:tcBorders>
            <w:vAlign w:val="center"/>
          </w:tcPr>
          <w:p w14:paraId="35B3EC24" w14:textId="77777777" w:rsidR="009B39F0" w:rsidRPr="009B39F0" w:rsidRDefault="009B39F0" w:rsidP="00041771">
            <w:pPr>
              <w:rPr>
                <w:rFonts w:ascii="Times New Roman" w:eastAsiaTheme="minorEastAsia" w:hAnsi="Times New Roman" w:cs="Times New Roman"/>
                <w:sz w:val="24"/>
                <w:lang w:eastAsia="zh-CN"/>
              </w:rPr>
            </w:pPr>
          </w:p>
        </w:tc>
        <w:tc>
          <w:tcPr>
            <w:tcW w:w="1560" w:type="dxa"/>
            <w:tcBorders>
              <w:top w:val="single" w:sz="6" w:space="0" w:color="auto"/>
              <w:left w:val="single" w:sz="6" w:space="0" w:color="auto"/>
              <w:bottom w:val="single" w:sz="6" w:space="0" w:color="auto"/>
              <w:right w:val="single" w:sz="6" w:space="0" w:color="auto"/>
            </w:tcBorders>
            <w:vAlign w:val="center"/>
          </w:tcPr>
          <w:p w14:paraId="5276E5DD" w14:textId="77777777" w:rsidR="009B39F0" w:rsidRPr="009B39F0" w:rsidRDefault="009B39F0" w:rsidP="00210613">
            <w:pPr>
              <w:jc w:val="center"/>
              <w:rPr>
                <w:rFonts w:ascii="Times New Roman" w:eastAsiaTheme="minorEastAsia" w:hAnsi="Times New Roman" w:cs="Times New Roman"/>
                <w:bCs/>
                <w:sz w:val="24"/>
                <w:lang w:eastAsia="zh-CN"/>
              </w:rPr>
            </w:pPr>
          </w:p>
        </w:tc>
      </w:tr>
    </w:tbl>
    <w:p w14:paraId="2D89D31C" w14:textId="77777777" w:rsidR="00827D27" w:rsidRDefault="00827D27" w:rsidP="00827D27"/>
    <w:p w14:paraId="1B74B137" w14:textId="77777777" w:rsidR="00827D27" w:rsidRDefault="00827D27" w:rsidP="00827D27"/>
    <w:p w14:paraId="66BF4EDD" w14:textId="77777777" w:rsidR="00827D27" w:rsidRDefault="00827D27" w:rsidP="00827D27">
      <w:pPr>
        <w:pStyle w:val="Footer"/>
        <w:tabs>
          <w:tab w:val="clear" w:pos="4320"/>
          <w:tab w:val="clear" w:pos="8640"/>
          <w:tab w:val="left" w:pos="1170"/>
        </w:tabs>
        <w:rPr>
          <w:rFonts w:ascii="Arial" w:hAnsi="Arial"/>
          <w:szCs w:val="24"/>
        </w:rPr>
      </w:pPr>
      <w:r>
        <w:rPr>
          <w:rFonts w:ascii="Arial" w:hAnsi="Arial"/>
          <w:szCs w:val="24"/>
        </w:rPr>
        <w:tab/>
      </w:r>
    </w:p>
    <w:p w14:paraId="544163DA" w14:textId="77777777" w:rsidR="00827D27" w:rsidRDefault="00827D27" w:rsidP="00827D27">
      <w:pPr>
        <w:pStyle w:val="Footer"/>
        <w:tabs>
          <w:tab w:val="clear" w:pos="4320"/>
          <w:tab w:val="clear" w:pos="8640"/>
          <w:tab w:val="left" w:pos="1170"/>
        </w:tabs>
        <w:rPr>
          <w:rFonts w:ascii="Arial" w:hAnsi="Arial"/>
          <w:szCs w:val="24"/>
        </w:rPr>
      </w:pPr>
    </w:p>
    <w:p w14:paraId="6BA08DCA" w14:textId="77777777" w:rsidR="00827D27" w:rsidRDefault="00827D27" w:rsidP="00827D27">
      <w:pPr>
        <w:jc w:val="center"/>
        <w:rPr>
          <w:rFonts w:ascii="Times New Roman" w:hAnsi="Times New Roman" w:cs="Times New Roman"/>
          <w:b/>
          <w:sz w:val="24"/>
        </w:rPr>
      </w:pPr>
      <w:bookmarkStart w:id="0" w:name="_Toc174863181"/>
      <w:bookmarkStart w:id="1" w:name="_Toc490471479"/>
      <w:bookmarkStart w:id="2" w:name="_Toc490472571"/>
      <w:bookmarkStart w:id="3" w:name="_Toc529855332"/>
      <w:bookmarkStart w:id="4" w:name="_Toc593693"/>
      <w:bookmarkStart w:id="5" w:name="_Toc6395628"/>
      <w:bookmarkStart w:id="6" w:name="_Toc6396119"/>
      <w:bookmarkStart w:id="7" w:name="_Toc6820022"/>
      <w:r>
        <w:rPr>
          <w:rFonts w:ascii="Times New Roman" w:hAnsi="Times New Roman" w:cs="Times New Roman"/>
          <w:b/>
          <w:sz w:val="24"/>
        </w:rPr>
        <w:t>TABLE OF CONTENTS</w:t>
      </w:r>
      <w:bookmarkEnd w:id="0"/>
    </w:p>
    <w:p w14:paraId="096C784B" w14:textId="77777777" w:rsidR="00827D27" w:rsidRDefault="00827D27" w:rsidP="00827D27">
      <w:pPr>
        <w:rPr>
          <w:rFonts w:ascii="Times New Roman" w:hAnsi="Times New Roman" w:cs="Times New Roman"/>
          <w:sz w:val="24"/>
        </w:rPr>
      </w:pPr>
    </w:p>
    <w:p w14:paraId="214F9D1B" w14:textId="77777777" w:rsidR="00827D27" w:rsidRDefault="00827D27" w:rsidP="00827D27">
      <w:pPr>
        <w:rPr>
          <w:rFonts w:ascii="Times New Roman" w:hAnsi="Times New Roman" w:cs="Times New Roman"/>
          <w:sz w:val="24"/>
        </w:rPr>
      </w:pPr>
    </w:p>
    <w:p w14:paraId="064ACFB5" w14:textId="77777777" w:rsidR="00DF0833" w:rsidRDefault="00824FDB">
      <w:pPr>
        <w:pStyle w:val="TOC1"/>
        <w:tabs>
          <w:tab w:val="left" w:pos="403"/>
          <w:tab w:val="right" w:leader="dot" w:pos="9153"/>
        </w:tabs>
        <w:rPr>
          <w:rFonts w:asciiTheme="minorHAnsi" w:eastAsiaTheme="minorEastAsia" w:hAnsiTheme="minorHAnsi" w:cstheme="minorBidi"/>
          <w:bCs w:val="0"/>
          <w:caps w:val="0"/>
          <w:noProof/>
          <w:sz w:val="22"/>
          <w:szCs w:val="22"/>
          <w:lang w:eastAsia="zh-CN"/>
        </w:rPr>
      </w:pPr>
      <w:r>
        <w:rPr>
          <w:rFonts w:ascii="Times New Roman" w:hAnsi="Times New Roman" w:cs="Times New Roman"/>
          <w:sz w:val="24"/>
        </w:rPr>
        <w:fldChar w:fldCharType="begin"/>
      </w:r>
      <w:r w:rsidR="00827D27">
        <w:rPr>
          <w:rFonts w:ascii="Times New Roman" w:hAnsi="Times New Roman" w:cs="Times New Roman"/>
          <w:sz w:val="24"/>
        </w:rPr>
        <w:instrText xml:space="preserve"> TOC \o "1-4" \h \z </w:instrText>
      </w:r>
      <w:r>
        <w:rPr>
          <w:rFonts w:ascii="Times New Roman" w:hAnsi="Times New Roman" w:cs="Times New Roman"/>
          <w:sz w:val="24"/>
        </w:rPr>
        <w:fldChar w:fldCharType="separate"/>
      </w:r>
      <w:hyperlink w:anchor="_Toc4770417" w:history="1">
        <w:r w:rsidR="00DF0833" w:rsidRPr="00D75475">
          <w:rPr>
            <w:rStyle w:val="Hyperlink"/>
            <w:noProof/>
          </w:rPr>
          <w:t>1</w:t>
        </w:r>
        <w:r w:rsidR="00DF0833">
          <w:rPr>
            <w:rFonts w:asciiTheme="minorHAnsi" w:eastAsiaTheme="minorEastAsia" w:hAnsiTheme="minorHAnsi" w:cstheme="minorBidi"/>
            <w:bCs w:val="0"/>
            <w:caps w:val="0"/>
            <w:noProof/>
            <w:sz w:val="22"/>
            <w:szCs w:val="22"/>
            <w:lang w:eastAsia="zh-CN"/>
          </w:rPr>
          <w:tab/>
        </w:r>
        <w:r w:rsidR="00DF0833" w:rsidRPr="00D75475">
          <w:rPr>
            <w:rStyle w:val="Hyperlink"/>
            <w:noProof/>
          </w:rPr>
          <w:t>Introduction</w:t>
        </w:r>
        <w:r w:rsidR="00DF0833">
          <w:rPr>
            <w:noProof/>
            <w:webHidden/>
          </w:rPr>
          <w:tab/>
        </w:r>
        <w:r w:rsidR="00DF0833">
          <w:rPr>
            <w:noProof/>
            <w:webHidden/>
          </w:rPr>
          <w:fldChar w:fldCharType="begin"/>
        </w:r>
        <w:r w:rsidR="00DF0833">
          <w:rPr>
            <w:noProof/>
            <w:webHidden/>
          </w:rPr>
          <w:instrText xml:space="preserve"> PAGEREF _Toc4770417 \h </w:instrText>
        </w:r>
        <w:r w:rsidR="00DF0833">
          <w:rPr>
            <w:noProof/>
            <w:webHidden/>
          </w:rPr>
        </w:r>
        <w:r w:rsidR="00DF0833">
          <w:rPr>
            <w:noProof/>
            <w:webHidden/>
          </w:rPr>
          <w:fldChar w:fldCharType="separate"/>
        </w:r>
        <w:r w:rsidR="00DF0833">
          <w:rPr>
            <w:noProof/>
            <w:webHidden/>
          </w:rPr>
          <w:t>2</w:t>
        </w:r>
        <w:r w:rsidR="00DF0833">
          <w:rPr>
            <w:noProof/>
            <w:webHidden/>
          </w:rPr>
          <w:fldChar w:fldCharType="end"/>
        </w:r>
      </w:hyperlink>
    </w:p>
    <w:p w14:paraId="7F0EFD62" w14:textId="77777777" w:rsidR="00DF0833" w:rsidRDefault="00033361">
      <w:pPr>
        <w:pStyle w:val="TOC1"/>
        <w:tabs>
          <w:tab w:val="left" w:pos="403"/>
          <w:tab w:val="right" w:leader="dot" w:pos="9153"/>
        </w:tabs>
        <w:rPr>
          <w:rFonts w:asciiTheme="minorHAnsi" w:eastAsiaTheme="minorEastAsia" w:hAnsiTheme="minorHAnsi" w:cstheme="minorBidi"/>
          <w:bCs w:val="0"/>
          <w:caps w:val="0"/>
          <w:noProof/>
          <w:sz w:val="22"/>
          <w:szCs w:val="22"/>
          <w:lang w:eastAsia="zh-CN"/>
        </w:rPr>
      </w:pPr>
      <w:hyperlink w:anchor="_Toc4770418" w:history="1">
        <w:r w:rsidR="00DF0833" w:rsidRPr="00D75475">
          <w:rPr>
            <w:rStyle w:val="Hyperlink"/>
            <w:noProof/>
            <w:lang w:eastAsia="zh-CN"/>
          </w:rPr>
          <w:t>2</w:t>
        </w:r>
        <w:r w:rsidR="00DF0833">
          <w:rPr>
            <w:rFonts w:asciiTheme="minorHAnsi" w:eastAsiaTheme="minorEastAsia" w:hAnsiTheme="minorHAnsi" w:cstheme="minorBidi"/>
            <w:bCs w:val="0"/>
            <w:caps w:val="0"/>
            <w:noProof/>
            <w:sz w:val="22"/>
            <w:szCs w:val="22"/>
            <w:lang w:eastAsia="zh-CN"/>
          </w:rPr>
          <w:tab/>
        </w:r>
        <w:r w:rsidR="00DF0833" w:rsidRPr="00D75475">
          <w:rPr>
            <w:rStyle w:val="Hyperlink"/>
            <w:noProof/>
          </w:rPr>
          <w:t>Test Environment</w:t>
        </w:r>
        <w:r w:rsidR="00DF0833">
          <w:rPr>
            <w:noProof/>
            <w:webHidden/>
          </w:rPr>
          <w:tab/>
        </w:r>
        <w:r w:rsidR="00DF0833">
          <w:rPr>
            <w:noProof/>
            <w:webHidden/>
          </w:rPr>
          <w:fldChar w:fldCharType="begin"/>
        </w:r>
        <w:r w:rsidR="00DF0833">
          <w:rPr>
            <w:noProof/>
            <w:webHidden/>
          </w:rPr>
          <w:instrText xml:space="preserve"> PAGEREF _Toc4770418 \h </w:instrText>
        </w:r>
        <w:r w:rsidR="00DF0833">
          <w:rPr>
            <w:noProof/>
            <w:webHidden/>
          </w:rPr>
        </w:r>
        <w:r w:rsidR="00DF0833">
          <w:rPr>
            <w:noProof/>
            <w:webHidden/>
          </w:rPr>
          <w:fldChar w:fldCharType="separate"/>
        </w:r>
        <w:r w:rsidR="00DF0833">
          <w:rPr>
            <w:noProof/>
            <w:webHidden/>
          </w:rPr>
          <w:t>2</w:t>
        </w:r>
        <w:r w:rsidR="00DF0833">
          <w:rPr>
            <w:noProof/>
            <w:webHidden/>
          </w:rPr>
          <w:fldChar w:fldCharType="end"/>
        </w:r>
      </w:hyperlink>
    </w:p>
    <w:p w14:paraId="7D1BA65D" w14:textId="77777777" w:rsidR="00DF0833" w:rsidRDefault="00033361">
      <w:pPr>
        <w:pStyle w:val="TOC1"/>
        <w:tabs>
          <w:tab w:val="left" w:pos="403"/>
          <w:tab w:val="right" w:leader="dot" w:pos="9153"/>
        </w:tabs>
        <w:rPr>
          <w:rFonts w:asciiTheme="minorHAnsi" w:eastAsiaTheme="minorEastAsia" w:hAnsiTheme="minorHAnsi" w:cstheme="minorBidi"/>
          <w:bCs w:val="0"/>
          <w:caps w:val="0"/>
          <w:noProof/>
          <w:sz w:val="22"/>
          <w:szCs w:val="22"/>
          <w:lang w:eastAsia="zh-CN"/>
        </w:rPr>
      </w:pPr>
      <w:hyperlink w:anchor="_Toc4770419" w:history="1">
        <w:r w:rsidR="00DF0833" w:rsidRPr="00D75475">
          <w:rPr>
            <w:rStyle w:val="Hyperlink"/>
            <w:noProof/>
            <w:lang w:eastAsia="zh-CN"/>
          </w:rPr>
          <w:t>3</w:t>
        </w:r>
        <w:r w:rsidR="00DF0833">
          <w:rPr>
            <w:rFonts w:asciiTheme="minorHAnsi" w:eastAsiaTheme="minorEastAsia" w:hAnsiTheme="minorHAnsi" w:cstheme="minorBidi"/>
            <w:bCs w:val="0"/>
            <w:caps w:val="0"/>
            <w:noProof/>
            <w:sz w:val="22"/>
            <w:szCs w:val="22"/>
            <w:lang w:eastAsia="zh-CN"/>
          </w:rPr>
          <w:tab/>
        </w:r>
        <w:r w:rsidR="00DF0833" w:rsidRPr="00D75475">
          <w:rPr>
            <w:rStyle w:val="Hyperlink"/>
            <w:noProof/>
          </w:rPr>
          <w:t xml:space="preserve">Test </w:t>
        </w:r>
        <w:r w:rsidR="00DF0833" w:rsidRPr="00D75475">
          <w:rPr>
            <w:rStyle w:val="Hyperlink"/>
            <w:noProof/>
            <w:lang w:eastAsia="zh-CN"/>
          </w:rPr>
          <w:t>Strategy</w:t>
        </w:r>
        <w:r w:rsidR="00DF0833">
          <w:rPr>
            <w:noProof/>
            <w:webHidden/>
          </w:rPr>
          <w:tab/>
        </w:r>
        <w:r w:rsidR="00DF0833">
          <w:rPr>
            <w:noProof/>
            <w:webHidden/>
          </w:rPr>
          <w:fldChar w:fldCharType="begin"/>
        </w:r>
        <w:r w:rsidR="00DF0833">
          <w:rPr>
            <w:noProof/>
            <w:webHidden/>
          </w:rPr>
          <w:instrText xml:space="preserve"> PAGEREF _Toc4770419 \h </w:instrText>
        </w:r>
        <w:r w:rsidR="00DF0833">
          <w:rPr>
            <w:noProof/>
            <w:webHidden/>
          </w:rPr>
        </w:r>
        <w:r w:rsidR="00DF0833">
          <w:rPr>
            <w:noProof/>
            <w:webHidden/>
          </w:rPr>
          <w:fldChar w:fldCharType="separate"/>
        </w:r>
        <w:r w:rsidR="00DF0833">
          <w:rPr>
            <w:noProof/>
            <w:webHidden/>
          </w:rPr>
          <w:t>2</w:t>
        </w:r>
        <w:r w:rsidR="00DF0833">
          <w:rPr>
            <w:noProof/>
            <w:webHidden/>
          </w:rPr>
          <w:fldChar w:fldCharType="end"/>
        </w:r>
      </w:hyperlink>
    </w:p>
    <w:p w14:paraId="28CA311A" w14:textId="77777777" w:rsidR="00DF0833" w:rsidRDefault="00033361">
      <w:pPr>
        <w:pStyle w:val="TOC2"/>
        <w:tabs>
          <w:tab w:val="left" w:pos="720"/>
          <w:tab w:val="right" w:leader="dot" w:pos="9153"/>
        </w:tabs>
        <w:rPr>
          <w:rFonts w:asciiTheme="minorHAnsi" w:eastAsiaTheme="minorEastAsia" w:hAnsiTheme="minorHAnsi" w:cstheme="minorBidi"/>
          <w:noProof/>
          <w:sz w:val="22"/>
          <w:szCs w:val="22"/>
          <w:lang w:eastAsia="zh-CN"/>
        </w:rPr>
      </w:pPr>
      <w:hyperlink w:anchor="_Toc4770420" w:history="1">
        <w:r w:rsidR="00DF0833" w:rsidRPr="00D75475">
          <w:rPr>
            <w:rStyle w:val="Hyperlink"/>
            <w:noProof/>
          </w:rPr>
          <w:t>3.1</w:t>
        </w:r>
        <w:r w:rsidR="00DF0833">
          <w:rPr>
            <w:rFonts w:asciiTheme="minorHAnsi" w:eastAsiaTheme="minorEastAsia" w:hAnsiTheme="minorHAnsi" w:cstheme="minorBidi"/>
            <w:noProof/>
            <w:sz w:val="22"/>
            <w:szCs w:val="22"/>
            <w:lang w:eastAsia="zh-CN"/>
          </w:rPr>
          <w:tab/>
        </w:r>
        <w:r w:rsidR="00DF0833" w:rsidRPr="00D75475">
          <w:rPr>
            <w:rStyle w:val="Hyperlink"/>
            <w:noProof/>
          </w:rPr>
          <w:t>Test Object</w:t>
        </w:r>
        <w:r w:rsidR="00DF0833">
          <w:rPr>
            <w:noProof/>
            <w:webHidden/>
          </w:rPr>
          <w:tab/>
        </w:r>
        <w:r w:rsidR="00DF0833">
          <w:rPr>
            <w:noProof/>
            <w:webHidden/>
          </w:rPr>
          <w:fldChar w:fldCharType="begin"/>
        </w:r>
        <w:r w:rsidR="00DF0833">
          <w:rPr>
            <w:noProof/>
            <w:webHidden/>
          </w:rPr>
          <w:instrText xml:space="preserve"> PAGEREF _Toc4770420 \h </w:instrText>
        </w:r>
        <w:r w:rsidR="00DF0833">
          <w:rPr>
            <w:noProof/>
            <w:webHidden/>
          </w:rPr>
        </w:r>
        <w:r w:rsidR="00DF0833">
          <w:rPr>
            <w:noProof/>
            <w:webHidden/>
          </w:rPr>
          <w:fldChar w:fldCharType="separate"/>
        </w:r>
        <w:r w:rsidR="00DF0833">
          <w:rPr>
            <w:noProof/>
            <w:webHidden/>
          </w:rPr>
          <w:t>2</w:t>
        </w:r>
        <w:r w:rsidR="00DF0833">
          <w:rPr>
            <w:noProof/>
            <w:webHidden/>
          </w:rPr>
          <w:fldChar w:fldCharType="end"/>
        </w:r>
      </w:hyperlink>
    </w:p>
    <w:p w14:paraId="6FCA7AE6" w14:textId="77777777" w:rsidR="00DF0833" w:rsidRDefault="00033361">
      <w:pPr>
        <w:pStyle w:val="TOC2"/>
        <w:tabs>
          <w:tab w:val="left" w:pos="720"/>
          <w:tab w:val="right" w:leader="dot" w:pos="9153"/>
        </w:tabs>
        <w:rPr>
          <w:rFonts w:asciiTheme="minorHAnsi" w:eastAsiaTheme="minorEastAsia" w:hAnsiTheme="minorHAnsi" w:cstheme="minorBidi"/>
          <w:noProof/>
          <w:sz w:val="22"/>
          <w:szCs w:val="22"/>
          <w:lang w:eastAsia="zh-CN"/>
        </w:rPr>
      </w:pPr>
      <w:hyperlink w:anchor="_Toc4770421" w:history="1">
        <w:r w:rsidR="00DF0833" w:rsidRPr="00D75475">
          <w:rPr>
            <w:rStyle w:val="Hyperlink"/>
            <w:noProof/>
          </w:rPr>
          <w:t>3.2</w:t>
        </w:r>
        <w:r w:rsidR="00DF0833">
          <w:rPr>
            <w:rFonts w:asciiTheme="minorHAnsi" w:eastAsiaTheme="minorEastAsia" w:hAnsiTheme="minorHAnsi" w:cstheme="minorBidi"/>
            <w:noProof/>
            <w:sz w:val="22"/>
            <w:szCs w:val="22"/>
            <w:lang w:eastAsia="zh-CN"/>
          </w:rPr>
          <w:tab/>
        </w:r>
        <w:r w:rsidR="00DF0833" w:rsidRPr="00D75475">
          <w:rPr>
            <w:rStyle w:val="Hyperlink"/>
            <w:noProof/>
          </w:rPr>
          <w:t>PS Transactions analysis</w:t>
        </w:r>
        <w:r w:rsidR="00DF0833">
          <w:rPr>
            <w:noProof/>
            <w:webHidden/>
          </w:rPr>
          <w:tab/>
        </w:r>
        <w:r w:rsidR="00DF0833">
          <w:rPr>
            <w:noProof/>
            <w:webHidden/>
          </w:rPr>
          <w:fldChar w:fldCharType="begin"/>
        </w:r>
        <w:r w:rsidR="00DF0833">
          <w:rPr>
            <w:noProof/>
            <w:webHidden/>
          </w:rPr>
          <w:instrText xml:space="preserve"> PAGEREF _Toc4770421 \h </w:instrText>
        </w:r>
        <w:r w:rsidR="00DF0833">
          <w:rPr>
            <w:noProof/>
            <w:webHidden/>
          </w:rPr>
        </w:r>
        <w:r w:rsidR="00DF0833">
          <w:rPr>
            <w:noProof/>
            <w:webHidden/>
          </w:rPr>
          <w:fldChar w:fldCharType="separate"/>
        </w:r>
        <w:r w:rsidR="00DF0833">
          <w:rPr>
            <w:noProof/>
            <w:webHidden/>
          </w:rPr>
          <w:t>2</w:t>
        </w:r>
        <w:r w:rsidR="00DF0833">
          <w:rPr>
            <w:noProof/>
            <w:webHidden/>
          </w:rPr>
          <w:fldChar w:fldCharType="end"/>
        </w:r>
      </w:hyperlink>
    </w:p>
    <w:p w14:paraId="45D9BC32" w14:textId="77777777" w:rsidR="00DF0833" w:rsidRDefault="00033361">
      <w:pPr>
        <w:pStyle w:val="TOC2"/>
        <w:tabs>
          <w:tab w:val="left" w:pos="720"/>
          <w:tab w:val="right" w:leader="dot" w:pos="9153"/>
        </w:tabs>
        <w:rPr>
          <w:rFonts w:asciiTheme="minorHAnsi" w:eastAsiaTheme="minorEastAsia" w:hAnsiTheme="minorHAnsi" w:cstheme="minorBidi"/>
          <w:noProof/>
          <w:sz w:val="22"/>
          <w:szCs w:val="22"/>
          <w:lang w:eastAsia="zh-CN"/>
        </w:rPr>
      </w:pPr>
      <w:hyperlink w:anchor="_Toc4770422" w:history="1">
        <w:r w:rsidR="00DF0833" w:rsidRPr="00D75475">
          <w:rPr>
            <w:rStyle w:val="Hyperlink"/>
            <w:noProof/>
          </w:rPr>
          <w:t>3.3</w:t>
        </w:r>
        <w:r w:rsidR="00DF0833">
          <w:rPr>
            <w:rFonts w:asciiTheme="minorHAnsi" w:eastAsiaTheme="minorEastAsia" w:hAnsiTheme="minorHAnsi" w:cstheme="minorBidi"/>
            <w:noProof/>
            <w:sz w:val="22"/>
            <w:szCs w:val="22"/>
            <w:lang w:eastAsia="zh-CN"/>
          </w:rPr>
          <w:tab/>
        </w:r>
        <w:r w:rsidR="00DF0833" w:rsidRPr="00D75475">
          <w:rPr>
            <w:rStyle w:val="Hyperlink"/>
            <w:noProof/>
          </w:rPr>
          <w:t>Test Tool</w:t>
        </w:r>
        <w:r w:rsidR="00DF0833">
          <w:rPr>
            <w:noProof/>
            <w:webHidden/>
          </w:rPr>
          <w:tab/>
        </w:r>
        <w:r w:rsidR="00DF0833">
          <w:rPr>
            <w:noProof/>
            <w:webHidden/>
          </w:rPr>
          <w:fldChar w:fldCharType="begin"/>
        </w:r>
        <w:r w:rsidR="00DF0833">
          <w:rPr>
            <w:noProof/>
            <w:webHidden/>
          </w:rPr>
          <w:instrText xml:space="preserve"> PAGEREF _Toc4770422 \h </w:instrText>
        </w:r>
        <w:r w:rsidR="00DF0833">
          <w:rPr>
            <w:noProof/>
            <w:webHidden/>
          </w:rPr>
        </w:r>
        <w:r w:rsidR="00DF0833">
          <w:rPr>
            <w:noProof/>
            <w:webHidden/>
          </w:rPr>
          <w:fldChar w:fldCharType="separate"/>
        </w:r>
        <w:r w:rsidR="00DF0833">
          <w:rPr>
            <w:noProof/>
            <w:webHidden/>
          </w:rPr>
          <w:t>3</w:t>
        </w:r>
        <w:r w:rsidR="00DF0833">
          <w:rPr>
            <w:noProof/>
            <w:webHidden/>
          </w:rPr>
          <w:fldChar w:fldCharType="end"/>
        </w:r>
      </w:hyperlink>
    </w:p>
    <w:p w14:paraId="4D15A0B5" w14:textId="77777777" w:rsidR="00DF0833" w:rsidRDefault="00033361">
      <w:pPr>
        <w:pStyle w:val="TOC2"/>
        <w:tabs>
          <w:tab w:val="left" w:pos="720"/>
          <w:tab w:val="right" w:leader="dot" w:pos="9153"/>
        </w:tabs>
        <w:rPr>
          <w:rFonts w:asciiTheme="minorHAnsi" w:eastAsiaTheme="minorEastAsia" w:hAnsiTheme="minorHAnsi" w:cstheme="minorBidi"/>
          <w:noProof/>
          <w:sz w:val="22"/>
          <w:szCs w:val="22"/>
          <w:lang w:eastAsia="zh-CN"/>
        </w:rPr>
      </w:pPr>
      <w:hyperlink w:anchor="_Toc4770423" w:history="1">
        <w:r w:rsidR="00DF0833" w:rsidRPr="00D75475">
          <w:rPr>
            <w:rStyle w:val="Hyperlink"/>
            <w:noProof/>
          </w:rPr>
          <w:t>3.4</w:t>
        </w:r>
        <w:r w:rsidR="00DF0833">
          <w:rPr>
            <w:rFonts w:asciiTheme="minorHAnsi" w:eastAsiaTheme="minorEastAsia" w:hAnsiTheme="minorHAnsi" w:cstheme="minorBidi"/>
            <w:noProof/>
            <w:sz w:val="22"/>
            <w:szCs w:val="22"/>
            <w:lang w:eastAsia="zh-CN"/>
          </w:rPr>
          <w:tab/>
        </w:r>
        <w:r w:rsidR="00DF0833" w:rsidRPr="00D75475">
          <w:rPr>
            <w:rStyle w:val="Hyperlink"/>
            <w:noProof/>
          </w:rPr>
          <w:t>Background data</w:t>
        </w:r>
        <w:r w:rsidR="00DF0833">
          <w:rPr>
            <w:noProof/>
            <w:webHidden/>
          </w:rPr>
          <w:tab/>
        </w:r>
        <w:r w:rsidR="00DF0833">
          <w:rPr>
            <w:noProof/>
            <w:webHidden/>
          </w:rPr>
          <w:fldChar w:fldCharType="begin"/>
        </w:r>
        <w:r w:rsidR="00DF0833">
          <w:rPr>
            <w:noProof/>
            <w:webHidden/>
          </w:rPr>
          <w:instrText xml:space="preserve"> PAGEREF _Toc4770423 \h </w:instrText>
        </w:r>
        <w:r w:rsidR="00DF0833">
          <w:rPr>
            <w:noProof/>
            <w:webHidden/>
          </w:rPr>
        </w:r>
        <w:r w:rsidR="00DF0833">
          <w:rPr>
            <w:noProof/>
            <w:webHidden/>
          </w:rPr>
          <w:fldChar w:fldCharType="separate"/>
        </w:r>
        <w:r w:rsidR="00DF0833">
          <w:rPr>
            <w:noProof/>
            <w:webHidden/>
          </w:rPr>
          <w:t>3</w:t>
        </w:r>
        <w:r w:rsidR="00DF0833">
          <w:rPr>
            <w:noProof/>
            <w:webHidden/>
          </w:rPr>
          <w:fldChar w:fldCharType="end"/>
        </w:r>
      </w:hyperlink>
    </w:p>
    <w:p w14:paraId="51C311BA" w14:textId="77777777" w:rsidR="00DF0833" w:rsidRDefault="00033361">
      <w:pPr>
        <w:pStyle w:val="TOC1"/>
        <w:tabs>
          <w:tab w:val="left" w:pos="403"/>
          <w:tab w:val="right" w:leader="dot" w:pos="9153"/>
        </w:tabs>
        <w:rPr>
          <w:rFonts w:asciiTheme="minorHAnsi" w:eastAsiaTheme="minorEastAsia" w:hAnsiTheme="minorHAnsi" w:cstheme="minorBidi"/>
          <w:bCs w:val="0"/>
          <w:caps w:val="0"/>
          <w:noProof/>
          <w:sz w:val="22"/>
          <w:szCs w:val="22"/>
          <w:lang w:eastAsia="zh-CN"/>
        </w:rPr>
      </w:pPr>
      <w:hyperlink w:anchor="_Toc4770424" w:history="1">
        <w:r w:rsidR="00DF0833" w:rsidRPr="00D75475">
          <w:rPr>
            <w:rStyle w:val="Hyperlink"/>
            <w:noProof/>
            <w:lang w:eastAsia="zh-CN"/>
          </w:rPr>
          <w:t>4</w:t>
        </w:r>
        <w:r w:rsidR="00DF0833">
          <w:rPr>
            <w:rFonts w:asciiTheme="minorHAnsi" w:eastAsiaTheme="minorEastAsia" w:hAnsiTheme="minorHAnsi" w:cstheme="minorBidi"/>
            <w:bCs w:val="0"/>
            <w:caps w:val="0"/>
            <w:noProof/>
            <w:sz w:val="22"/>
            <w:szCs w:val="22"/>
            <w:lang w:eastAsia="zh-CN"/>
          </w:rPr>
          <w:tab/>
        </w:r>
        <w:r w:rsidR="00DF0833" w:rsidRPr="00D75475">
          <w:rPr>
            <w:rStyle w:val="Hyperlink"/>
            <w:noProof/>
            <w:lang w:eastAsia="zh-CN"/>
          </w:rPr>
          <w:t>Test scenario</w:t>
        </w:r>
        <w:r w:rsidR="00DF0833">
          <w:rPr>
            <w:noProof/>
            <w:webHidden/>
          </w:rPr>
          <w:tab/>
        </w:r>
        <w:r w:rsidR="00DF0833">
          <w:rPr>
            <w:noProof/>
            <w:webHidden/>
          </w:rPr>
          <w:fldChar w:fldCharType="begin"/>
        </w:r>
        <w:r w:rsidR="00DF0833">
          <w:rPr>
            <w:noProof/>
            <w:webHidden/>
          </w:rPr>
          <w:instrText xml:space="preserve"> PAGEREF _Toc4770424 \h </w:instrText>
        </w:r>
        <w:r w:rsidR="00DF0833">
          <w:rPr>
            <w:noProof/>
            <w:webHidden/>
          </w:rPr>
        </w:r>
        <w:r w:rsidR="00DF0833">
          <w:rPr>
            <w:noProof/>
            <w:webHidden/>
          </w:rPr>
          <w:fldChar w:fldCharType="separate"/>
        </w:r>
        <w:r w:rsidR="00DF0833">
          <w:rPr>
            <w:noProof/>
            <w:webHidden/>
          </w:rPr>
          <w:t>3</w:t>
        </w:r>
        <w:r w:rsidR="00DF0833">
          <w:rPr>
            <w:noProof/>
            <w:webHidden/>
          </w:rPr>
          <w:fldChar w:fldCharType="end"/>
        </w:r>
      </w:hyperlink>
    </w:p>
    <w:p w14:paraId="438BDB78" w14:textId="77777777" w:rsidR="00DF0833" w:rsidRDefault="00033361">
      <w:pPr>
        <w:pStyle w:val="TOC2"/>
        <w:tabs>
          <w:tab w:val="left" w:pos="720"/>
          <w:tab w:val="right" w:leader="dot" w:pos="9153"/>
        </w:tabs>
        <w:rPr>
          <w:rFonts w:asciiTheme="minorHAnsi" w:eastAsiaTheme="minorEastAsia" w:hAnsiTheme="minorHAnsi" w:cstheme="minorBidi"/>
          <w:noProof/>
          <w:sz w:val="22"/>
          <w:szCs w:val="22"/>
          <w:lang w:eastAsia="zh-CN"/>
        </w:rPr>
      </w:pPr>
      <w:hyperlink w:anchor="_Toc4770425" w:history="1">
        <w:r w:rsidR="00DF0833" w:rsidRPr="00D75475">
          <w:rPr>
            <w:rStyle w:val="Hyperlink"/>
            <w:noProof/>
          </w:rPr>
          <w:t>4.1</w:t>
        </w:r>
        <w:r w:rsidR="00DF0833">
          <w:rPr>
            <w:rFonts w:asciiTheme="minorHAnsi" w:eastAsiaTheme="minorEastAsia" w:hAnsiTheme="minorHAnsi" w:cstheme="minorBidi"/>
            <w:noProof/>
            <w:sz w:val="22"/>
            <w:szCs w:val="22"/>
            <w:lang w:eastAsia="zh-CN"/>
          </w:rPr>
          <w:tab/>
        </w:r>
        <w:r w:rsidR="00DF0833" w:rsidRPr="00D75475">
          <w:rPr>
            <w:rStyle w:val="Hyperlink"/>
            <w:noProof/>
          </w:rPr>
          <w:t>Test target analysis</w:t>
        </w:r>
        <w:r w:rsidR="00DF0833">
          <w:rPr>
            <w:noProof/>
            <w:webHidden/>
          </w:rPr>
          <w:tab/>
        </w:r>
        <w:r w:rsidR="00DF0833">
          <w:rPr>
            <w:noProof/>
            <w:webHidden/>
          </w:rPr>
          <w:fldChar w:fldCharType="begin"/>
        </w:r>
        <w:r w:rsidR="00DF0833">
          <w:rPr>
            <w:noProof/>
            <w:webHidden/>
          </w:rPr>
          <w:instrText xml:space="preserve"> PAGEREF _Toc4770425 \h </w:instrText>
        </w:r>
        <w:r w:rsidR="00DF0833">
          <w:rPr>
            <w:noProof/>
            <w:webHidden/>
          </w:rPr>
        </w:r>
        <w:r w:rsidR="00DF0833">
          <w:rPr>
            <w:noProof/>
            <w:webHidden/>
          </w:rPr>
          <w:fldChar w:fldCharType="separate"/>
        </w:r>
        <w:r w:rsidR="00DF0833">
          <w:rPr>
            <w:noProof/>
            <w:webHidden/>
          </w:rPr>
          <w:t>3</w:t>
        </w:r>
        <w:r w:rsidR="00DF0833">
          <w:rPr>
            <w:noProof/>
            <w:webHidden/>
          </w:rPr>
          <w:fldChar w:fldCharType="end"/>
        </w:r>
      </w:hyperlink>
    </w:p>
    <w:p w14:paraId="676F6EB2" w14:textId="77777777" w:rsidR="00DF0833" w:rsidRDefault="00033361">
      <w:pPr>
        <w:pStyle w:val="TOC2"/>
        <w:tabs>
          <w:tab w:val="left" w:pos="720"/>
          <w:tab w:val="right" w:leader="dot" w:pos="9153"/>
        </w:tabs>
        <w:rPr>
          <w:rFonts w:asciiTheme="minorHAnsi" w:eastAsiaTheme="minorEastAsia" w:hAnsiTheme="minorHAnsi" w:cstheme="minorBidi"/>
          <w:noProof/>
          <w:sz w:val="22"/>
          <w:szCs w:val="22"/>
          <w:lang w:eastAsia="zh-CN"/>
        </w:rPr>
      </w:pPr>
      <w:hyperlink w:anchor="_Toc4770426" w:history="1">
        <w:r w:rsidR="00DF0833" w:rsidRPr="00D75475">
          <w:rPr>
            <w:rStyle w:val="Hyperlink"/>
            <w:noProof/>
          </w:rPr>
          <w:t>4.2</w:t>
        </w:r>
        <w:r w:rsidR="00DF0833">
          <w:rPr>
            <w:rFonts w:asciiTheme="minorHAnsi" w:eastAsiaTheme="minorEastAsia" w:hAnsiTheme="minorHAnsi" w:cstheme="minorBidi"/>
            <w:noProof/>
            <w:sz w:val="22"/>
            <w:szCs w:val="22"/>
            <w:lang w:eastAsia="zh-CN"/>
          </w:rPr>
          <w:tab/>
        </w:r>
        <w:r w:rsidR="00DF0833" w:rsidRPr="00D75475">
          <w:rPr>
            <w:rStyle w:val="Hyperlink"/>
            <w:noProof/>
          </w:rPr>
          <w:t>PUMA reliability test scenario</w:t>
        </w:r>
        <w:r w:rsidR="00DF0833">
          <w:rPr>
            <w:noProof/>
            <w:webHidden/>
          </w:rPr>
          <w:tab/>
        </w:r>
        <w:r w:rsidR="00DF0833">
          <w:rPr>
            <w:noProof/>
            <w:webHidden/>
          </w:rPr>
          <w:fldChar w:fldCharType="begin"/>
        </w:r>
        <w:r w:rsidR="00DF0833">
          <w:rPr>
            <w:noProof/>
            <w:webHidden/>
          </w:rPr>
          <w:instrText xml:space="preserve"> PAGEREF _Toc4770426 \h </w:instrText>
        </w:r>
        <w:r w:rsidR="00DF0833">
          <w:rPr>
            <w:noProof/>
            <w:webHidden/>
          </w:rPr>
        </w:r>
        <w:r w:rsidR="00DF0833">
          <w:rPr>
            <w:noProof/>
            <w:webHidden/>
          </w:rPr>
          <w:fldChar w:fldCharType="separate"/>
        </w:r>
        <w:r w:rsidR="00DF0833">
          <w:rPr>
            <w:noProof/>
            <w:webHidden/>
          </w:rPr>
          <w:t>4</w:t>
        </w:r>
        <w:r w:rsidR="00DF0833">
          <w:rPr>
            <w:noProof/>
            <w:webHidden/>
          </w:rPr>
          <w:fldChar w:fldCharType="end"/>
        </w:r>
      </w:hyperlink>
    </w:p>
    <w:p w14:paraId="38F69647" w14:textId="77777777" w:rsidR="00DF0833" w:rsidRDefault="00033361">
      <w:pPr>
        <w:pStyle w:val="TOC1"/>
        <w:tabs>
          <w:tab w:val="left" w:pos="403"/>
          <w:tab w:val="right" w:leader="dot" w:pos="9153"/>
        </w:tabs>
        <w:rPr>
          <w:rFonts w:asciiTheme="minorHAnsi" w:eastAsiaTheme="minorEastAsia" w:hAnsiTheme="minorHAnsi" w:cstheme="minorBidi"/>
          <w:bCs w:val="0"/>
          <w:caps w:val="0"/>
          <w:noProof/>
          <w:sz w:val="22"/>
          <w:szCs w:val="22"/>
          <w:lang w:eastAsia="zh-CN"/>
        </w:rPr>
      </w:pPr>
      <w:hyperlink w:anchor="_Toc4770427" w:history="1">
        <w:r w:rsidR="00DF0833" w:rsidRPr="00D75475">
          <w:rPr>
            <w:rStyle w:val="Hyperlink"/>
            <w:noProof/>
            <w:lang w:eastAsia="zh-CN"/>
          </w:rPr>
          <w:t>5</w:t>
        </w:r>
        <w:r w:rsidR="00DF0833">
          <w:rPr>
            <w:rFonts w:asciiTheme="minorHAnsi" w:eastAsiaTheme="minorEastAsia" w:hAnsiTheme="minorHAnsi" w:cstheme="minorBidi"/>
            <w:bCs w:val="0"/>
            <w:caps w:val="0"/>
            <w:noProof/>
            <w:sz w:val="22"/>
            <w:szCs w:val="22"/>
            <w:lang w:eastAsia="zh-CN"/>
          </w:rPr>
          <w:tab/>
        </w:r>
        <w:r w:rsidR="00DF0833" w:rsidRPr="00D75475">
          <w:rPr>
            <w:rStyle w:val="Hyperlink"/>
            <w:noProof/>
            <w:lang w:eastAsia="zh-CN"/>
          </w:rPr>
          <w:t>Test Scope</w:t>
        </w:r>
        <w:r w:rsidR="00DF0833">
          <w:rPr>
            <w:noProof/>
            <w:webHidden/>
          </w:rPr>
          <w:tab/>
        </w:r>
        <w:r w:rsidR="00DF0833">
          <w:rPr>
            <w:noProof/>
            <w:webHidden/>
          </w:rPr>
          <w:fldChar w:fldCharType="begin"/>
        </w:r>
        <w:r w:rsidR="00DF0833">
          <w:rPr>
            <w:noProof/>
            <w:webHidden/>
          </w:rPr>
          <w:instrText xml:space="preserve"> PAGEREF _Toc4770427 \h </w:instrText>
        </w:r>
        <w:r w:rsidR="00DF0833">
          <w:rPr>
            <w:noProof/>
            <w:webHidden/>
          </w:rPr>
        </w:r>
        <w:r w:rsidR="00DF0833">
          <w:rPr>
            <w:noProof/>
            <w:webHidden/>
          </w:rPr>
          <w:fldChar w:fldCharType="separate"/>
        </w:r>
        <w:r w:rsidR="00DF0833">
          <w:rPr>
            <w:noProof/>
            <w:webHidden/>
          </w:rPr>
          <w:t>5</w:t>
        </w:r>
        <w:r w:rsidR="00DF0833">
          <w:rPr>
            <w:noProof/>
            <w:webHidden/>
          </w:rPr>
          <w:fldChar w:fldCharType="end"/>
        </w:r>
      </w:hyperlink>
    </w:p>
    <w:p w14:paraId="66F0060C" w14:textId="77777777" w:rsidR="00DF0833" w:rsidRDefault="00033361">
      <w:pPr>
        <w:pStyle w:val="TOC2"/>
        <w:tabs>
          <w:tab w:val="left" w:pos="720"/>
          <w:tab w:val="right" w:leader="dot" w:pos="9153"/>
        </w:tabs>
        <w:rPr>
          <w:rFonts w:asciiTheme="minorHAnsi" w:eastAsiaTheme="minorEastAsia" w:hAnsiTheme="minorHAnsi" w:cstheme="minorBidi"/>
          <w:noProof/>
          <w:sz w:val="22"/>
          <w:szCs w:val="22"/>
          <w:lang w:eastAsia="zh-CN"/>
        </w:rPr>
      </w:pPr>
      <w:hyperlink w:anchor="_Toc4770428" w:history="1">
        <w:r w:rsidR="00DF0833" w:rsidRPr="00D75475">
          <w:rPr>
            <w:rStyle w:val="Hyperlink"/>
            <w:noProof/>
          </w:rPr>
          <w:t>5.1</w:t>
        </w:r>
        <w:r w:rsidR="00DF0833">
          <w:rPr>
            <w:rFonts w:asciiTheme="minorHAnsi" w:eastAsiaTheme="minorEastAsia" w:hAnsiTheme="minorHAnsi" w:cstheme="minorBidi"/>
            <w:noProof/>
            <w:sz w:val="22"/>
            <w:szCs w:val="22"/>
            <w:lang w:eastAsia="zh-CN"/>
          </w:rPr>
          <w:tab/>
        </w:r>
        <w:r w:rsidR="00DF0833" w:rsidRPr="00D75475">
          <w:rPr>
            <w:rStyle w:val="Hyperlink"/>
            <w:noProof/>
          </w:rPr>
          <w:t>In Scope</w:t>
        </w:r>
        <w:r w:rsidR="00DF0833">
          <w:rPr>
            <w:noProof/>
            <w:webHidden/>
          </w:rPr>
          <w:tab/>
        </w:r>
        <w:r w:rsidR="00DF0833">
          <w:rPr>
            <w:noProof/>
            <w:webHidden/>
          </w:rPr>
          <w:fldChar w:fldCharType="begin"/>
        </w:r>
        <w:r w:rsidR="00DF0833">
          <w:rPr>
            <w:noProof/>
            <w:webHidden/>
          </w:rPr>
          <w:instrText xml:space="preserve"> PAGEREF _Toc4770428 \h </w:instrText>
        </w:r>
        <w:r w:rsidR="00DF0833">
          <w:rPr>
            <w:noProof/>
            <w:webHidden/>
          </w:rPr>
        </w:r>
        <w:r w:rsidR="00DF0833">
          <w:rPr>
            <w:noProof/>
            <w:webHidden/>
          </w:rPr>
          <w:fldChar w:fldCharType="separate"/>
        </w:r>
        <w:r w:rsidR="00DF0833">
          <w:rPr>
            <w:noProof/>
            <w:webHidden/>
          </w:rPr>
          <w:t>5</w:t>
        </w:r>
        <w:r w:rsidR="00DF0833">
          <w:rPr>
            <w:noProof/>
            <w:webHidden/>
          </w:rPr>
          <w:fldChar w:fldCharType="end"/>
        </w:r>
      </w:hyperlink>
    </w:p>
    <w:p w14:paraId="2124D58D" w14:textId="77777777" w:rsidR="00DF0833" w:rsidRDefault="00033361">
      <w:pPr>
        <w:pStyle w:val="TOC2"/>
        <w:tabs>
          <w:tab w:val="left" w:pos="720"/>
          <w:tab w:val="right" w:leader="dot" w:pos="9153"/>
        </w:tabs>
        <w:rPr>
          <w:rFonts w:asciiTheme="minorHAnsi" w:eastAsiaTheme="minorEastAsia" w:hAnsiTheme="minorHAnsi" w:cstheme="minorBidi"/>
          <w:noProof/>
          <w:sz w:val="22"/>
          <w:szCs w:val="22"/>
          <w:lang w:eastAsia="zh-CN"/>
        </w:rPr>
      </w:pPr>
      <w:hyperlink w:anchor="_Toc4770429" w:history="1">
        <w:r w:rsidR="00DF0833" w:rsidRPr="00D75475">
          <w:rPr>
            <w:rStyle w:val="Hyperlink"/>
            <w:noProof/>
          </w:rPr>
          <w:t>5.2</w:t>
        </w:r>
        <w:r w:rsidR="00DF0833">
          <w:rPr>
            <w:rFonts w:asciiTheme="minorHAnsi" w:eastAsiaTheme="minorEastAsia" w:hAnsiTheme="minorHAnsi" w:cstheme="minorBidi"/>
            <w:noProof/>
            <w:sz w:val="22"/>
            <w:szCs w:val="22"/>
            <w:lang w:eastAsia="zh-CN"/>
          </w:rPr>
          <w:tab/>
        </w:r>
        <w:r w:rsidR="00DF0833" w:rsidRPr="00D75475">
          <w:rPr>
            <w:rStyle w:val="Hyperlink"/>
            <w:noProof/>
          </w:rPr>
          <w:t>Out Scope</w:t>
        </w:r>
        <w:r w:rsidR="00DF0833">
          <w:rPr>
            <w:noProof/>
            <w:webHidden/>
          </w:rPr>
          <w:tab/>
        </w:r>
        <w:r w:rsidR="00DF0833">
          <w:rPr>
            <w:noProof/>
            <w:webHidden/>
          </w:rPr>
          <w:fldChar w:fldCharType="begin"/>
        </w:r>
        <w:r w:rsidR="00DF0833">
          <w:rPr>
            <w:noProof/>
            <w:webHidden/>
          </w:rPr>
          <w:instrText xml:space="preserve"> PAGEREF _Toc4770429 \h </w:instrText>
        </w:r>
        <w:r w:rsidR="00DF0833">
          <w:rPr>
            <w:noProof/>
            <w:webHidden/>
          </w:rPr>
        </w:r>
        <w:r w:rsidR="00DF0833">
          <w:rPr>
            <w:noProof/>
            <w:webHidden/>
          </w:rPr>
          <w:fldChar w:fldCharType="separate"/>
        </w:r>
        <w:r w:rsidR="00DF0833">
          <w:rPr>
            <w:noProof/>
            <w:webHidden/>
          </w:rPr>
          <w:t>5</w:t>
        </w:r>
        <w:r w:rsidR="00DF0833">
          <w:rPr>
            <w:noProof/>
            <w:webHidden/>
          </w:rPr>
          <w:fldChar w:fldCharType="end"/>
        </w:r>
      </w:hyperlink>
    </w:p>
    <w:p w14:paraId="1D2137E0" w14:textId="77777777" w:rsidR="00DF0833" w:rsidRDefault="00033361">
      <w:pPr>
        <w:pStyle w:val="TOC1"/>
        <w:tabs>
          <w:tab w:val="left" w:pos="403"/>
          <w:tab w:val="right" w:leader="dot" w:pos="9153"/>
        </w:tabs>
        <w:rPr>
          <w:rFonts w:asciiTheme="minorHAnsi" w:eastAsiaTheme="minorEastAsia" w:hAnsiTheme="minorHAnsi" w:cstheme="minorBidi"/>
          <w:bCs w:val="0"/>
          <w:caps w:val="0"/>
          <w:noProof/>
          <w:sz w:val="22"/>
          <w:szCs w:val="22"/>
          <w:lang w:eastAsia="zh-CN"/>
        </w:rPr>
      </w:pPr>
      <w:hyperlink w:anchor="_Toc4770430" w:history="1">
        <w:r w:rsidR="00DF0833" w:rsidRPr="00D75475">
          <w:rPr>
            <w:rStyle w:val="Hyperlink"/>
            <w:noProof/>
            <w:lang w:eastAsia="zh-CN"/>
          </w:rPr>
          <w:t>6</w:t>
        </w:r>
        <w:r w:rsidR="00DF0833">
          <w:rPr>
            <w:rFonts w:asciiTheme="minorHAnsi" w:eastAsiaTheme="minorEastAsia" w:hAnsiTheme="minorHAnsi" w:cstheme="minorBidi"/>
            <w:bCs w:val="0"/>
            <w:caps w:val="0"/>
            <w:noProof/>
            <w:sz w:val="22"/>
            <w:szCs w:val="22"/>
            <w:lang w:eastAsia="zh-CN"/>
          </w:rPr>
          <w:tab/>
        </w:r>
        <w:r w:rsidR="00DF0833" w:rsidRPr="00D75475">
          <w:rPr>
            <w:rStyle w:val="Hyperlink"/>
            <w:noProof/>
            <w:lang w:eastAsia="zh-CN"/>
          </w:rPr>
          <w:t>Risk</w:t>
        </w:r>
        <w:r w:rsidR="00DF0833">
          <w:rPr>
            <w:noProof/>
            <w:webHidden/>
          </w:rPr>
          <w:tab/>
        </w:r>
        <w:r w:rsidR="00DF0833">
          <w:rPr>
            <w:noProof/>
            <w:webHidden/>
          </w:rPr>
          <w:fldChar w:fldCharType="begin"/>
        </w:r>
        <w:r w:rsidR="00DF0833">
          <w:rPr>
            <w:noProof/>
            <w:webHidden/>
          </w:rPr>
          <w:instrText xml:space="preserve"> PAGEREF _Toc4770430 \h </w:instrText>
        </w:r>
        <w:r w:rsidR="00DF0833">
          <w:rPr>
            <w:noProof/>
            <w:webHidden/>
          </w:rPr>
        </w:r>
        <w:r w:rsidR="00DF0833">
          <w:rPr>
            <w:noProof/>
            <w:webHidden/>
          </w:rPr>
          <w:fldChar w:fldCharType="separate"/>
        </w:r>
        <w:r w:rsidR="00DF0833">
          <w:rPr>
            <w:noProof/>
            <w:webHidden/>
          </w:rPr>
          <w:t>5</w:t>
        </w:r>
        <w:r w:rsidR="00DF0833">
          <w:rPr>
            <w:noProof/>
            <w:webHidden/>
          </w:rPr>
          <w:fldChar w:fldCharType="end"/>
        </w:r>
      </w:hyperlink>
    </w:p>
    <w:p w14:paraId="1E6941F3" w14:textId="77777777" w:rsidR="00DF0833" w:rsidRDefault="00033361">
      <w:pPr>
        <w:pStyle w:val="TOC1"/>
        <w:tabs>
          <w:tab w:val="left" w:pos="403"/>
          <w:tab w:val="right" w:leader="dot" w:pos="9153"/>
        </w:tabs>
        <w:rPr>
          <w:rFonts w:asciiTheme="minorHAnsi" w:eastAsiaTheme="minorEastAsia" w:hAnsiTheme="minorHAnsi" w:cstheme="minorBidi"/>
          <w:bCs w:val="0"/>
          <w:caps w:val="0"/>
          <w:noProof/>
          <w:sz w:val="22"/>
          <w:szCs w:val="22"/>
          <w:lang w:eastAsia="zh-CN"/>
        </w:rPr>
      </w:pPr>
      <w:hyperlink w:anchor="_Toc4770431" w:history="1">
        <w:r w:rsidR="00DF0833" w:rsidRPr="00D75475">
          <w:rPr>
            <w:rStyle w:val="Hyperlink"/>
            <w:noProof/>
            <w:lang w:eastAsia="zh-CN"/>
          </w:rPr>
          <w:t>7</w:t>
        </w:r>
        <w:r w:rsidR="00DF0833">
          <w:rPr>
            <w:rFonts w:asciiTheme="minorHAnsi" w:eastAsiaTheme="minorEastAsia" w:hAnsiTheme="minorHAnsi" w:cstheme="minorBidi"/>
            <w:bCs w:val="0"/>
            <w:caps w:val="0"/>
            <w:noProof/>
            <w:sz w:val="22"/>
            <w:szCs w:val="22"/>
            <w:lang w:eastAsia="zh-CN"/>
          </w:rPr>
          <w:tab/>
        </w:r>
        <w:r w:rsidR="00DF0833" w:rsidRPr="00D75475">
          <w:rPr>
            <w:rStyle w:val="Hyperlink"/>
            <w:noProof/>
            <w:lang w:eastAsia="zh-CN"/>
          </w:rPr>
          <w:t>Human Resource</w:t>
        </w:r>
        <w:r w:rsidR="00DF0833">
          <w:rPr>
            <w:noProof/>
            <w:webHidden/>
          </w:rPr>
          <w:tab/>
        </w:r>
        <w:r w:rsidR="00DF0833">
          <w:rPr>
            <w:noProof/>
            <w:webHidden/>
          </w:rPr>
          <w:fldChar w:fldCharType="begin"/>
        </w:r>
        <w:r w:rsidR="00DF0833">
          <w:rPr>
            <w:noProof/>
            <w:webHidden/>
          </w:rPr>
          <w:instrText xml:space="preserve"> PAGEREF _Toc4770431 \h </w:instrText>
        </w:r>
        <w:r w:rsidR="00DF0833">
          <w:rPr>
            <w:noProof/>
            <w:webHidden/>
          </w:rPr>
        </w:r>
        <w:r w:rsidR="00DF0833">
          <w:rPr>
            <w:noProof/>
            <w:webHidden/>
          </w:rPr>
          <w:fldChar w:fldCharType="separate"/>
        </w:r>
        <w:r w:rsidR="00DF0833">
          <w:rPr>
            <w:noProof/>
            <w:webHidden/>
          </w:rPr>
          <w:t>6</w:t>
        </w:r>
        <w:r w:rsidR="00DF0833">
          <w:rPr>
            <w:noProof/>
            <w:webHidden/>
          </w:rPr>
          <w:fldChar w:fldCharType="end"/>
        </w:r>
      </w:hyperlink>
    </w:p>
    <w:p w14:paraId="4713DC3F" w14:textId="77777777" w:rsidR="00DF0833" w:rsidRDefault="00033361">
      <w:pPr>
        <w:pStyle w:val="TOC1"/>
        <w:tabs>
          <w:tab w:val="left" w:pos="403"/>
          <w:tab w:val="right" w:leader="dot" w:pos="9153"/>
        </w:tabs>
        <w:rPr>
          <w:rFonts w:asciiTheme="minorHAnsi" w:eastAsiaTheme="minorEastAsia" w:hAnsiTheme="minorHAnsi" w:cstheme="minorBidi"/>
          <w:bCs w:val="0"/>
          <w:caps w:val="0"/>
          <w:noProof/>
          <w:sz w:val="22"/>
          <w:szCs w:val="22"/>
          <w:lang w:eastAsia="zh-CN"/>
        </w:rPr>
      </w:pPr>
      <w:hyperlink w:anchor="_Toc4770432" w:history="1">
        <w:r w:rsidR="00DF0833" w:rsidRPr="00D75475">
          <w:rPr>
            <w:rStyle w:val="Hyperlink"/>
            <w:noProof/>
            <w:lang w:eastAsia="zh-CN"/>
          </w:rPr>
          <w:t>8</w:t>
        </w:r>
        <w:r w:rsidR="00DF0833">
          <w:rPr>
            <w:rFonts w:asciiTheme="minorHAnsi" w:eastAsiaTheme="minorEastAsia" w:hAnsiTheme="minorHAnsi" w:cstheme="minorBidi"/>
            <w:bCs w:val="0"/>
            <w:caps w:val="0"/>
            <w:noProof/>
            <w:sz w:val="22"/>
            <w:szCs w:val="22"/>
            <w:lang w:eastAsia="zh-CN"/>
          </w:rPr>
          <w:tab/>
        </w:r>
        <w:r w:rsidR="00DF0833" w:rsidRPr="00D75475">
          <w:rPr>
            <w:rStyle w:val="Hyperlink"/>
            <w:noProof/>
            <w:lang w:eastAsia="zh-CN"/>
          </w:rPr>
          <w:t>Deliverables</w:t>
        </w:r>
        <w:r w:rsidR="00DF0833">
          <w:rPr>
            <w:noProof/>
            <w:webHidden/>
          </w:rPr>
          <w:tab/>
        </w:r>
        <w:r w:rsidR="00DF0833">
          <w:rPr>
            <w:noProof/>
            <w:webHidden/>
          </w:rPr>
          <w:fldChar w:fldCharType="begin"/>
        </w:r>
        <w:r w:rsidR="00DF0833">
          <w:rPr>
            <w:noProof/>
            <w:webHidden/>
          </w:rPr>
          <w:instrText xml:space="preserve"> PAGEREF _Toc4770432 \h </w:instrText>
        </w:r>
        <w:r w:rsidR="00DF0833">
          <w:rPr>
            <w:noProof/>
            <w:webHidden/>
          </w:rPr>
        </w:r>
        <w:r w:rsidR="00DF0833">
          <w:rPr>
            <w:noProof/>
            <w:webHidden/>
          </w:rPr>
          <w:fldChar w:fldCharType="separate"/>
        </w:r>
        <w:r w:rsidR="00DF0833">
          <w:rPr>
            <w:noProof/>
            <w:webHidden/>
          </w:rPr>
          <w:t>6</w:t>
        </w:r>
        <w:r w:rsidR="00DF0833">
          <w:rPr>
            <w:noProof/>
            <w:webHidden/>
          </w:rPr>
          <w:fldChar w:fldCharType="end"/>
        </w:r>
      </w:hyperlink>
    </w:p>
    <w:p w14:paraId="5FF535FA" w14:textId="77777777" w:rsidR="00DF0833" w:rsidRDefault="00033361">
      <w:pPr>
        <w:pStyle w:val="TOC1"/>
        <w:tabs>
          <w:tab w:val="left" w:pos="403"/>
          <w:tab w:val="right" w:leader="dot" w:pos="9153"/>
        </w:tabs>
        <w:rPr>
          <w:rFonts w:asciiTheme="minorHAnsi" w:eastAsiaTheme="minorEastAsia" w:hAnsiTheme="minorHAnsi" w:cstheme="minorBidi"/>
          <w:bCs w:val="0"/>
          <w:caps w:val="0"/>
          <w:noProof/>
          <w:sz w:val="22"/>
          <w:szCs w:val="22"/>
          <w:lang w:eastAsia="zh-CN"/>
        </w:rPr>
      </w:pPr>
      <w:hyperlink w:anchor="_Toc4770433" w:history="1">
        <w:r w:rsidR="00DF0833" w:rsidRPr="00D75475">
          <w:rPr>
            <w:rStyle w:val="Hyperlink"/>
            <w:noProof/>
            <w:lang w:eastAsia="zh-CN"/>
          </w:rPr>
          <w:t>9</w:t>
        </w:r>
        <w:r w:rsidR="00DF0833">
          <w:rPr>
            <w:rFonts w:asciiTheme="minorHAnsi" w:eastAsiaTheme="minorEastAsia" w:hAnsiTheme="minorHAnsi" w:cstheme="minorBidi"/>
            <w:bCs w:val="0"/>
            <w:caps w:val="0"/>
            <w:noProof/>
            <w:sz w:val="22"/>
            <w:szCs w:val="22"/>
            <w:lang w:eastAsia="zh-CN"/>
          </w:rPr>
          <w:tab/>
        </w:r>
        <w:r w:rsidR="00DF0833" w:rsidRPr="00D75475">
          <w:rPr>
            <w:rStyle w:val="Hyperlink"/>
            <w:noProof/>
            <w:lang w:eastAsia="zh-CN"/>
          </w:rPr>
          <w:t>Schedule</w:t>
        </w:r>
        <w:r w:rsidR="00DF0833">
          <w:rPr>
            <w:noProof/>
            <w:webHidden/>
          </w:rPr>
          <w:tab/>
        </w:r>
        <w:r w:rsidR="00DF0833">
          <w:rPr>
            <w:noProof/>
            <w:webHidden/>
          </w:rPr>
          <w:fldChar w:fldCharType="begin"/>
        </w:r>
        <w:r w:rsidR="00DF0833">
          <w:rPr>
            <w:noProof/>
            <w:webHidden/>
          </w:rPr>
          <w:instrText xml:space="preserve"> PAGEREF _Toc4770433 \h </w:instrText>
        </w:r>
        <w:r w:rsidR="00DF0833">
          <w:rPr>
            <w:noProof/>
            <w:webHidden/>
          </w:rPr>
        </w:r>
        <w:r w:rsidR="00DF0833">
          <w:rPr>
            <w:noProof/>
            <w:webHidden/>
          </w:rPr>
          <w:fldChar w:fldCharType="separate"/>
        </w:r>
        <w:r w:rsidR="00DF0833">
          <w:rPr>
            <w:noProof/>
            <w:webHidden/>
          </w:rPr>
          <w:t>6</w:t>
        </w:r>
        <w:r w:rsidR="00DF0833">
          <w:rPr>
            <w:noProof/>
            <w:webHidden/>
          </w:rPr>
          <w:fldChar w:fldCharType="end"/>
        </w:r>
      </w:hyperlink>
    </w:p>
    <w:p w14:paraId="5D249089" w14:textId="77777777" w:rsidR="00827D27" w:rsidRDefault="00824FDB" w:rsidP="00827D27">
      <w:pPr>
        <w:tabs>
          <w:tab w:val="left" w:pos="1170"/>
        </w:tabs>
        <w:rPr>
          <w:b/>
          <w:bCs/>
          <w:caps/>
        </w:rPr>
      </w:pPr>
      <w:r>
        <w:rPr>
          <w:rFonts w:ascii="Times New Roman" w:hAnsi="Times New Roman" w:cs="Times New Roman"/>
          <w:sz w:val="24"/>
        </w:rPr>
        <w:fldChar w:fldCharType="end"/>
      </w:r>
    </w:p>
    <w:p w14:paraId="5EC9B401" w14:textId="77777777" w:rsidR="00393EDD" w:rsidRDefault="00827D27" w:rsidP="00393EDD">
      <w:pPr>
        <w:pStyle w:val="Heading1"/>
      </w:pPr>
      <w:r>
        <w:br w:type="page"/>
      </w:r>
      <w:bookmarkStart w:id="8" w:name="_Toc198452468"/>
      <w:bookmarkStart w:id="9" w:name="_Toc508211926"/>
      <w:bookmarkStart w:id="10" w:name="_Toc4770417"/>
      <w:bookmarkEnd w:id="1"/>
      <w:bookmarkEnd w:id="2"/>
      <w:bookmarkEnd w:id="3"/>
      <w:bookmarkEnd w:id="4"/>
      <w:bookmarkEnd w:id="5"/>
      <w:bookmarkEnd w:id="6"/>
      <w:bookmarkEnd w:id="7"/>
      <w:r w:rsidR="00393EDD">
        <w:lastRenderedPageBreak/>
        <w:t>Introduction</w:t>
      </w:r>
      <w:bookmarkEnd w:id="8"/>
      <w:bookmarkEnd w:id="9"/>
      <w:bookmarkEnd w:id="10"/>
    </w:p>
    <w:p w14:paraId="7B0B7B34" w14:textId="77777777" w:rsidR="007A0B0E" w:rsidRPr="008658B9" w:rsidRDefault="007A0B0E" w:rsidP="007A0B0E">
      <w:pPr>
        <w:ind w:firstLine="360"/>
        <w:rPr>
          <w:rFonts w:ascii="Times New Roman" w:hAnsi="Times New Roman" w:cs="Times New Roman"/>
          <w:sz w:val="24"/>
          <w:lang w:eastAsia="zh-CN"/>
        </w:rPr>
      </w:pPr>
      <w:bookmarkStart w:id="11" w:name="_Toc198452469"/>
      <w:bookmarkStart w:id="12" w:name="_Toc508211927"/>
      <w:r w:rsidRPr="008658B9">
        <w:rPr>
          <w:rFonts w:ascii="Times New Roman" w:hAnsi="Times New Roman" w:cs="Times New Roman" w:hint="eastAsia"/>
          <w:sz w:val="24"/>
          <w:lang w:eastAsia="zh-CN"/>
        </w:rPr>
        <w:t xml:space="preserve">Puma </w:t>
      </w:r>
      <w:r>
        <w:rPr>
          <w:rFonts w:ascii="Times New Roman" w:hAnsi="Times New Roman" w:cs="Times New Roman" w:hint="eastAsia"/>
          <w:sz w:val="24"/>
          <w:lang w:eastAsia="zh-CN"/>
        </w:rPr>
        <w:t>MR3</w:t>
      </w:r>
      <w:r w:rsidRPr="008658B9">
        <w:rPr>
          <w:rFonts w:ascii="Times New Roman" w:hAnsi="Times New Roman" w:cs="Times New Roman"/>
          <w:sz w:val="24"/>
          <w:lang w:eastAsia="zh-CN"/>
        </w:rPr>
        <w:t xml:space="preserve"> </w:t>
      </w:r>
      <w:r w:rsidRPr="008658B9">
        <w:rPr>
          <w:rFonts w:ascii="Times New Roman" w:hAnsi="Times New Roman" w:cs="Times New Roman" w:hint="eastAsia"/>
          <w:sz w:val="24"/>
          <w:lang w:eastAsia="zh-CN"/>
        </w:rPr>
        <w:t>is</w:t>
      </w:r>
      <w:r w:rsidRPr="008658B9">
        <w:rPr>
          <w:rFonts w:ascii="Times New Roman" w:hAnsi="Times New Roman" w:cs="Times New Roman"/>
          <w:sz w:val="24"/>
          <w:lang w:eastAsia="zh-CN"/>
        </w:rPr>
        <w:t xml:space="preserve"> released as the </w:t>
      </w:r>
      <w:r w:rsidRPr="008658B9">
        <w:rPr>
          <w:rFonts w:ascii="Times New Roman" w:hAnsi="Times New Roman" w:cs="Times New Roman" w:hint="eastAsia"/>
          <w:sz w:val="24"/>
          <w:lang w:eastAsia="zh-CN"/>
        </w:rPr>
        <w:t xml:space="preserve">Puma </w:t>
      </w:r>
      <w:r>
        <w:rPr>
          <w:rFonts w:ascii="Times New Roman" w:hAnsi="Times New Roman" w:cs="Times New Roman"/>
          <w:sz w:val="24"/>
          <w:lang w:eastAsia="zh-CN"/>
        </w:rPr>
        <w:t>Third</w:t>
      </w:r>
      <w:r w:rsidRPr="008658B9">
        <w:rPr>
          <w:rFonts w:ascii="Times New Roman" w:hAnsi="Times New Roman" w:cs="Times New Roman"/>
          <w:sz w:val="24"/>
          <w:lang w:eastAsia="zh-CN"/>
        </w:rPr>
        <w:t xml:space="preserve"> Maintenance Release to </w:t>
      </w:r>
      <w:r w:rsidRPr="008658B9">
        <w:rPr>
          <w:rFonts w:ascii="Times New Roman" w:hAnsi="Times New Roman" w:cs="Times New Roman" w:hint="eastAsia"/>
          <w:sz w:val="24"/>
          <w:lang w:eastAsia="zh-CN"/>
        </w:rPr>
        <w:t>support</w:t>
      </w:r>
      <w:r w:rsidRPr="008658B9">
        <w:rPr>
          <w:rFonts w:ascii="Times New Roman" w:hAnsi="Times New Roman" w:cs="Times New Roman"/>
          <w:sz w:val="24"/>
          <w:lang w:eastAsia="zh-CN"/>
        </w:rPr>
        <w:t xml:space="preserve"> </w:t>
      </w:r>
      <w:r>
        <w:rPr>
          <w:rFonts w:ascii="Times New Roman" w:hAnsi="Times New Roman" w:cs="Times New Roman"/>
          <w:sz w:val="24"/>
          <w:lang w:eastAsia="zh-CN"/>
        </w:rPr>
        <w:t>new infrastructure Windows Server 2016 and database performance improvement</w:t>
      </w:r>
      <w:r w:rsidRPr="008658B9">
        <w:rPr>
          <w:rFonts w:ascii="Times New Roman" w:hAnsi="Times New Roman" w:cs="Times New Roman"/>
          <w:sz w:val="24"/>
          <w:lang w:eastAsia="zh-CN"/>
        </w:rPr>
        <w:t>,</w:t>
      </w:r>
      <w:r w:rsidRPr="008658B9">
        <w:rPr>
          <w:rFonts w:ascii="Times New Roman" w:hAnsi="Times New Roman" w:cs="Times New Roman" w:hint="eastAsia"/>
          <w:sz w:val="24"/>
          <w:lang w:eastAsia="zh-CN"/>
        </w:rPr>
        <w:t xml:space="preserve"> also </w:t>
      </w:r>
      <w:r w:rsidRPr="008658B9">
        <w:rPr>
          <w:rFonts w:ascii="Times New Roman" w:hAnsi="Times New Roman" w:cs="Times New Roman"/>
          <w:sz w:val="24"/>
          <w:lang w:eastAsia="zh-CN"/>
        </w:rPr>
        <w:t xml:space="preserve">address </w:t>
      </w:r>
      <w:r w:rsidRPr="008658B9">
        <w:rPr>
          <w:rFonts w:ascii="Times New Roman" w:hAnsi="Times New Roman" w:cs="Times New Roman" w:hint="eastAsia"/>
          <w:sz w:val="24"/>
          <w:lang w:eastAsia="zh-CN"/>
        </w:rPr>
        <w:t xml:space="preserve">enhancements from sites and </w:t>
      </w:r>
      <w:r w:rsidRPr="008658B9">
        <w:rPr>
          <w:rFonts w:ascii="Times New Roman" w:hAnsi="Times New Roman" w:cs="Times New Roman"/>
          <w:sz w:val="24"/>
          <w:lang w:eastAsia="zh-CN"/>
        </w:rPr>
        <w:t>defects which have been identified as must</w:t>
      </w:r>
      <w:r w:rsidRPr="008658B9">
        <w:rPr>
          <w:rFonts w:ascii="Times New Roman" w:hAnsi="Times New Roman" w:cs="Times New Roman" w:hint="eastAsia"/>
          <w:sz w:val="24"/>
          <w:lang w:eastAsia="zh-CN"/>
        </w:rPr>
        <w:t>-</w:t>
      </w:r>
      <w:r w:rsidRPr="008658B9">
        <w:rPr>
          <w:rFonts w:ascii="Times New Roman" w:hAnsi="Times New Roman" w:cs="Times New Roman"/>
          <w:sz w:val="24"/>
          <w:lang w:eastAsia="zh-CN"/>
        </w:rPr>
        <w:t>be</w:t>
      </w:r>
      <w:r w:rsidRPr="008658B9">
        <w:rPr>
          <w:rFonts w:ascii="Times New Roman" w:hAnsi="Times New Roman" w:cs="Times New Roman" w:hint="eastAsia"/>
          <w:sz w:val="24"/>
          <w:lang w:eastAsia="zh-CN"/>
        </w:rPr>
        <w:t>-</w:t>
      </w:r>
      <w:r w:rsidRPr="008658B9">
        <w:rPr>
          <w:rFonts w:ascii="Times New Roman" w:hAnsi="Times New Roman" w:cs="Times New Roman"/>
          <w:sz w:val="24"/>
          <w:lang w:eastAsia="zh-CN"/>
        </w:rPr>
        <w:t xml:space="preserve">fixed in this </w:t>
      </w:r>
      <w:r w:rsidRPr="008658B9">
        <w:rPr>
          <w:rFonts w:ascii="Times New Roman" w:hAnsi="Times New Roman" w:cs="Times New Roman" w:hint="eastAsia"/>
          <w:sz w:val="24"/>
          <w:lang w:eastAsia="zh-CN"/>
        </w:rPr>
        <w:t>release</w:t>
      </w:r>
      <w:r w:rsidRPr="008658B9">
        <w:rPr>
          <w:rFonts w:ascii="Times New Roman" w:hAnsi="Times New Roman" w:cs="Times New Roman"/>
          <w:sz w:val="24"/>
          <w:lang w:eastAsia="zh-CN"/>
        </w:rPr>
        <w:t xml:space="preserve"> by DRC</w:t>
      </w:r>
      <w:r>
        <w:rPr>
          <w:rFonts w:ascii="Times New Roman" w:hAnsi="Times New Roman" w:cs="Times New Roman" w:hint="eastAsia"/>
          <w:sz w:val="24"/>
          <w:lang w:eastAsia="zh-CN"/>
        </w:rPr>
        <w:t>.</w:t>
      </w:r>
    </w:p>
    <w:p w14:paraId="028268DD" w14:textId="77777777" w:rsidR="007A0B0E" w:rsidRDefault="007A0B0E" w:rsidP="007A0B0E">
      <w:pPr>
        <w:ind w:firstLine="360"/>
        <w:rPr>
          <w:rFonts w:ascii="Times New Roman" w:hAnsi="Times New Roman" w:cs="Times New Roman"/>
          <w:sz w:val="24"/>
          <w:lang w:eastAsia="zh-CN"/>
        </w:rPr>
      </w:pPr>
      <w:r>
        <w:rPr>
          <w:rFonts w:ascii="Times New Roman" w:hAnsi="Times New Roman" w:cs="Times New Roman" w:hint="eastAsia"/>
          <w:sz w:val="24"/>
          <w:lang w:eastAsia="zh-CN"/>
        </w:rPr>
        <w:t xml:space="preserve">The PUMA MR3 </w:t>
      </w:r>
      <w:r w:rsidR="00A03713">
        <w:rPr>
          <w:rFonts w:ascii="Times New Roman" w:eastAsiaTheme="minorEastAsia" w:hAnsi="Times New Roman" w:cs="Times New Roman"/>
          <w:sz w:val="24"/>
          <w:lang w:eastAsia="zh-CN"/>
        </w:rPr>
        <w:t>reliability</w:t>
      </w:r>
      <w:r>
        <w:rPr>
          <w:rFonts w:ascii="Times New Roman" w:hAnsi="Times New Roman" w:cs="Times New Roman" w:hint="eastAsia"/>
          <w:sz w:val="24"/>
          <w:lang w:eastAsia="zh-CN"/>
        </w:rPr>
        <w:t xml:space="preserve"> testing will focus on the Print Server of Kiosk (PS) .We should confirm the </w:t>
      </w:r>
      <w:r w:rsidR="00A03713">
        <w:rPr>
          <w:rFonts w:ascii="Times New Roman" w:hAnsi="Times New Roman" w:cs="Times New Roman"/>
          <w:sz w:val="24"/>
          <w:lang w:eastAsia="zh-CN"/>
        </w:rPr>
        <w:t>reliability</w:t>
      </w:r>
      <w:r>
        <w:rPr>
          <w:rFonts w:ascii="Times New Roman" w:hAnsi="Times New Roman" w:cs="Times New Roman" w:hint="eastAsia"/>
          <w:sz w:val="24"/>
          <w:lang w:eastAsia="zh-CN"/>
        </w:rPr>
        <w:t xml:space="preserve"> of system will meet the requirement and real work environments. </w:t>
      </w:r>
    </w:p>
    <w:p w14:paraId="5FFD9A35" w14:textId="77777777" w:rsidR="002536DC" w:rsidRDefault="002536DC" w:rsidP="002536DC">
      <w:pPr>
        <w:ind w:firstLine="360"/>
        <w:rPr>
          <w:rFonts w:ascii="Times New Roman" w:hAnsi="Times New Roman" w:cs="Times New Roman"/>
          <w:sz w:val="24"/>
          <w:lang w:eastAsia="zh-CN"/>
        </w:rPr>
      </w:pPr>
      <w:r>
        <w:rPr>
          <w:rFonts w:ascii="Times New Roman" w:hAnsi="Times New Roman" w:cs="Times New Roman" w:hint="eastAsia"/>
          <w:sz w:val="24"/>
          <w:lang w:eastAsia="zh-CN"/>
        </w:rPr>
        <w:t xml:space="preserve"> </w:t>
      </w:r>
    </w:p>
    <w:p w14:paraId="1F11DEBE" w14:textId="77777777" w:rsidR="00393EDD" w:rsidRPr="001E36C0" w:rsidRDefault="00393EDD" w:rsidP="00393EDD">
      <w:pPr>
        <w:pStyle w:val="Heading1"/>
        <w:rPr>
          <w:lang w:eastAsia="zh-CN"/>
        </w:rPr>
      </w:pPr>
      <w:bookmarkStart w:id="13" w:name="_Toc4770418"/>
      <w:r>
        <w:t>Test Environment</w:t>
      </w:r>
      <w:bookmarkEnd w:id="11"/>
      <w:bookmarkEnd w:id="12"/>
      <w:bookmarkEnd w:id="13"/>
    </w:p>
    <w:p w14:paraId="0B9AD054" w14:textId="77777777" w:rsidR="00393EDD" w:rsidRDefault="00393EDD" w:rsidP="00393EDD">
      <w:pPr>
        <w:rPr>
          <w:rFonts w:ascii="Times New Roman" w:hAnsi="Times New Roman" w:cs="Times New Roman"/>
          <w:bCs/>
          <w:iCs/>
          <w:sz w:val="24"/>
          <w:lang w:eastAsia="zh-CN"/>
        </w:rPr>
      </w:pPr>
      <w:r w:rsidRPr="004D6FE2">
        <w:rPr>
          <w:rFonts w:ascii="Times New Roman" w:hAnsi="Times New Roman" w:cs="Times New Roman" w:hint="eastAsia"/>
          <w:bCs/>
          <w:iCs/>
          <w:sz w:val="24"/>
          <w:lang w:eastAsia="zh-CN"/>
        </w:rPr>
        <w:t xml:space="preserve">The detailed hardware configurations of all servers are described </w:t>
      </w:r>
      <w:r w:rsidRPr="004D6FE2">
        <w:rPr>
          <w:rFonts w:ascii="Times New Roman" w:hAnsi="Times New Roman" w:cs="Times New Roman"/>
          <w:bCs/>
          <w:iCs/>
          <w:sz w:val="24"/>
          <w:lang w:eastAsia="zh-CN"/>
        </w:rPr>
        <w:t>as follow:</w:t>
      </w:r>
    </w:p>
    <w:tbl>
      <w:tblPr>
        <w:tblW w:w="8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620"/>
        <w:gridCol w:w="1071"/>
        <w:gridCol w:w="944"/>
        <w:gridCol w:w="1675"/>
        <w:gridCol w:w="1350"/>
      </w:tblGrid>
      <w:tr w:rsidR="00B57BD3" w14:paraId="53D25B23" w14:textId="77777777" w:rsidTr="00B57BD3">
        <w:trPr>
          <w:trHeight w:val="380"/>
        </w:trPr>
        <w:tc>
          <w:tcPr>
            <w:tcW w:w="1638" w:type="dxa"/>
            <w:vAlign w:val="center"/>
          </w:tcPr>
          <w:p w14:paraId="4D36EDEC" w14:textId="77777777" w:rsidR="00B57BD3" w:rsidRDefault="00B57BD3" w:rsidP="002547D2">
            <w:pPr>
              <w:rPr>
                <w:b/>
              </w:rPr>
            </w:pPr>
            <w:r>
              <w:rPr>
                <w:b/>
              </w:rPr>
              <w:t>Computer name</w:t>
            </w:r>
          </w:p>
        </w:tc>
        <w:tc>
          <w:tcPr>
            <w:tcW w:w="1620" w:type="dxa"/>
            <w:vAlign w:val="center"/>
          </w:tcPr>
          <w:p w14:paraId="4F52548B" w14:textId="77777777" w:rsidR="00B57BD3" w:rsidRDefault="00B57BD3" w:rsidP="002547D2">
            <w:pPr>
              <w:rPr>
                <w:b/>
              </w:rPr>
            </w:pPr>
            <w:r>
              <w:rPr>
                <w:b/>
              </w:rPr>
              <w:t xml:space="preserve">CPU </w:t>
            </w:r>
          </w:p>
        </w:tc>
        <w:tc>
          <w:tcPr>
            <w:tcW w:w="1071" w:type="dxa"/>
            <w:vAlign w:val="center"/>
          </w:tcPr>
          <w:p w14:paraId="24824239" w14:textId="77777777" w:rsidR="00B57BD3" w:rsidRDefault="00B57BD3" w:rsidP="002547D2">
            <w:pPr>
              <w:rPr>
                <w:b/>
              </w:rPr>
            </w:pPr>
            <w:r>
              <w:rPr>
                <w:b/>
              </w:rPr>
              <w:t>Memory</w:t>
            </w:r>
          </w:p>
        </w:tc>
        <w:tc>
          <w:tcPr>
            <w:tcW w:w="944" w:type="dxa"/>
            <w:vAlign w:val="center"/>
          </w:tcPr>
          <w:p w14:paraId="3433437F" w14:textId="77777777" w:rsidR="00B57BD3" w:rsidRDefault="00B57BD3" w:rsidP="002547D2">
            <w:pPr>
              <w:rPr>
                <w:b/>
              </w:rPr>
            </w:pPr>
            <w:r>
              <w:rPr>
                <w:b/>
              </w:rPr>
              <w:t>HD</w:t>
            </w:r>
          </w:p>
        </w:tc>
        <w:tc>
          <w:tcPr>
            <w:tcW w:w="1675" w:type="dxa"/>
            <w:vAlign w:val="center"/>
          </w:tcPr>
          <w:p w14:paraId="2DB14138" w14:textId="77777777" w:rsidR="00B57BD3" w:rsidRDefault="00B57BD3" w:rsidP="002547D2">
            <w:pPr>
              <w:rPr>
                <w:b/>
              </w:rPr>
            </w:pPr>
            <w:r>
              <w:rPr>
                <w:b/>
              </w:rPr>
              <w:t>OS</w:t>
            </w:r>
          </w:p>
        </w:tc>
        <w:tc>
          <w:tcPr>
            <w:tcW w:w="1350" w:type="dxa"/>
            <w:vAlign w:val="center"/>
          </w:tcPr>
          <w:p w14:paraId="041FD245" w14:textId="77777777" w:rsidR="00B57BD3" w:rsidRDefault="00B57BD3" w:rsidP="002547D2">
            <w:pPr>
              <w:rPr>
                <w:b/>
                <w:lang w:eastAsia="zh-CN"/>
              </w:rPr>
            </w:pPr>
            <w:r>
              <w:rPr>
                <w:rFonts w:hint="eastAsia"/>
                <w:b/>
                <w:lang w:eastAsia="zh-CN"/>
              </w:rPr>
              <w:t>Database</w:t>
            </w:r>
          </w:p>
        </w:tc>
      </w:tr>
      <w:tr w:rsidR="00B57BD3" w:rsidRPr="009A58BE" w14:paraId="35E9360D" w14:textId="77777777" w:rsidTr="00B57BD3">
        <w:tc>
          <w:tcPr>
            <w:tcW w:w="1638" w:type="dxa"/>
          </w:tcPr>
          <w:p w14:paraId="47FF1EC9" w14:textId="77777777" w:rsidR="00B57BD3" w:rsidRPr="002A2C29" w:rsidRDefault="00B57BD3" w:rsidP="002547D2">
            <w:pPr>
              <w:rPr>
                <w:rFonts w:ascii="Times New Roman" w:hAnsi="Times New Roman"/>
                <w:color w:val="0070C0"/>
                <w:lang w:eastAsia="zh-CN"/>
              </w:rPr>
            </w:pPr>
            <w:r w:rsidRPr="002A2C29">
              <w:rPr>
                <w:rFonts w:ascii="Times New Roman" w:hAnsi="Times New Roman"/>
                <w:color w:val="0070C0"/>
                <w:lang w:eastAsia="zh-CN"/>
              </w:rPr>
              <w:t>PS Server</w:t>
            </w:r>
            <w:r w:rsidRPr="002A2C29">
              <w:rPr>
                <w:rFonts w:ascii="Times New Roman" w:hAnsi="Times New Roman" w:hint="eastAsia"/>
                <w:color w:val="0070C0"/>
                <w:lang w:eastAsia="zh-CN"/>
              </w:rPr>
              <w:t xml:space="preserve"> </w:t>
            </w:r>
            <w:r>
              <w:rPr>
                <w:rFonts w:ascii="Times New Roman" w:hAnsi="Times New Roman" w:hint="eastAsia"/>
                <w:color w:val="0070C0"/>
                <w:lang w:eastAsia="zh-CN"/>
              </w:rPr>
              <w:t>main</w:t>
            </w:r>
          </w:p>
        </w:tc>
        <w:tc>
          <w:tcPr>
            <w:tcW w:w="1620" w:type="dxa"/>
          </w:tcPr>
          <w:p w14:paraId="214CF364" w14:textId="77777777" w:rsidR="00B57BD3" w:rsidRPr="009A58BE" w:rsidRDefault="00B57BD3" w:rsidP="002547D2">
            <w:pPr>
              <w:rPr>
                <w:color w:val="0070C0"/>
                <w:lang w:eastAsia="zh-CN"/>
              </w:rPr>
            </w:pPr>
            <w:r>
              <w:rPr>
                <w:rFonts w:ascii="Times New Roman" w:hAnsi="Times New Roman"/>
                <w:color w:val="0070C0"/>
                <w:lang w:eastAsia="zh-CN"/>
              </w:rPr>
              <w:t>I</w:t>
            </w:r>
            <w:r>
              <w:rPr>
                <w:rFonts w:ascii="Times New Roman" w:hAnsi="Times New Roman" w:hint="eastAsia"/>
                <w:color w:val="0070C0"/>
                <w:lang w:eastAsia="zh-CN"/>
              </w:rPr>
              <w:t>nterl(R) Xeon</w:t>
            </w:r>
            <w:r>
              <w:rPr>
                <w:rFonts w:ascii="Times New Roman" w:hAnsi="Times New Roman"/>
                <w:color w:val="0070C0"/>
                <w:lang w:eastAsia="zh-CN"/>
              </w:rPr>
              <w:t>®</w:t>
            </w:r>
            <w:r>
              <w:rPr>
                <w:rFonts w:ascii="Times New Roman" w:hAnsi="Times New Roman" w:hint="eastAsia"/>
                <w:color w:val="0070C0"/>
                <w:lang w:eastAsia="zh-CN"/>
              </w:rPr>
              <w:t xml:space="preserve"> CPU Bronze 3104 @ 1.70 * 6</w:t>
            </w:r>
          </w:p>
        </w:tc>
        <w:tc>
          <w:tcPr>
            <w:tcW w:w="1071" w:type="dxa"/>
          </w:tcPr>
          <w:p w14:paraId="20220C29" w14:textId="77777777" w:rsidR="00B57BD3" w:rsidRPr="009A58BE" w:rsidRDefault="00B57BD3" w:rsidP="002547D2">
            <w:pPr>
              <w:rPr>
                <w:color w:val="0070C0"/>
              </w:rPr>
            </w:pPr>
            <w:r>
              <w:rPr>
                <w:rFonts w:ascii="Times New Roman" w:hAnsi="Times New Roman" w:hint="eastAsia"/>
                <w:color w:val="0070C0"/>
                <w:lang w:eastAsia="zh-CN"/>
              </w:rPr>
              <w:t>16</w:t>
            </w:r>
            <w:r w:rsidRPr="009A58BE">
              <w:rPr>
                <w:rFonts w:ascii="Times New Roman" w:hAnsi="Times New Roman"/>
                <w:color w:val="0070C0"/>
                <w:lang w:eastAsia="zh-CN"/>
              </w:rPr>
              <w:t>GB</w:t>
            </w:r>
          </w:p>
        </w:tc>
        <w:tc>
          <w:tcPr>
            <w:tcW w:w="944" w:type="dxa"/>
          </w:tcPr>
          <w:p w14:paraId="553949A6" w14:textId="77777777" w:rsidR="00B57BD3" w:rsidRPr="009A58BE" w:rsidRDefault="00B57BD3" w:rsidP="002547D2">
            <w:pPr>
              <w:rPr>
                <w:color w:val="0070C0"/>
                <w:lang w:eastAsia="zh-CN"/>
              </w:rPr>
            </w:pPr>
            <w:r w:rsidRPr="009A58BE">
              <w:rPr>
                <w:rFonts w:ascii="Times New Roman" w:hAnsi="Times New Roman" w:hint="eastAsia"/>
                <w:color w:val="0070C0"/>
                <w:lang w:eastAsia="zh-CN"/>
              </w:rPr>
              <w:t>1TB</w:t>
            </w:r>
          </w:p>
        </w:tc>
        <w:tc>
          <w:tcPr>
            <w:tcW w:w="1675" w:type="dxa"/>
          </w:tcPr>
          <w:p w14:paraId="11CB4D75" w14:textId="77777777" w:rsidR="00B57BD3" w:rsidRDefault="00B57BD3" w:rsidP="002547D2">
            <w:pPr>
              <w:rPr>
                <w:rFonts w:ascii="Times New Roman" w:hAnsi="Times New Roman"/>
                <w:color w:val="0070C0"/>
                <w:lang w:eastAsia="zh-CN"/>
              </w:rPr>
            </w:pPr>
            <w:r w:rsidRPr="009A58BE">
              <w:rPr>
                <w:rFonts w:ascii="Times New Roman" w:hAnsi="Times New Roman"/>
                <w:color w:val="0070C0"/>
                <w:lang w:eastAsia="zh-CN"/>
              </w:rPr>
              <w:t>Win</w:t>
            </w:r>
            <w:r w:rsidRPr="009A58BE">
              <w:rPr>
                <w:rFonts w:ascii="Times New Roman" w:hAnsi="Times New Roman" w:hint="eastAsia"/>
                <w:color w:val="0070C0"/>
                <w:lang w:eastAsia="zh-CN"/>
              </w:rPr>
              <w:t>dows 20</w:t>
            </w:r>
            <w:r w:rsidRPr="009A58BE">
              <w:rPr>
                <w:rFonts w:ascii="Times New Roman" w:hAnsi="Times New Roman"/>
                <w:color w:val="0070C0"/>
                <w:lang w:eastAsia="zh-CN"/>
              </w:rPr>
              <w:t>12 R2  64bit</w:t>
            </w:r>
          </w:p>
          <w:p w14:paraId="3F67476A" w14:textId="77777777" w:rsidR="00B57BD3" w:rsidRPr="009A58BE" w:rsidRDefault="00B57BD3" w:rsidP="002547D2">
            <w:pPr>
              <w:rPr>
                <w:color w:val="0070C0"/>
                <w:lang w:eastAsia="zh-CN"/>
              </w:rPr>
            </w:pPr>
          </w:p>
        </w:tc>
        <w:tc>
          <w:tcPr>
            <w:tcW w:w="1350" w:type="dxa"/>
          </w:tcPr>
          <w:p w14:paraId="782B730A" w14:textId="77777777" w:rsidR="00B57BD3" w:rsidRPr="002A2C29" w:rsidRDefault="00B57BD3" w:rsidP="002547D2">
            <w:pPr>
              <w:rPr>
                <w:rFonts w:ascii="Times New Roman" w:hAnsi="Times New Roman"/>
                <w:color w:val="0070C0"/>
                <w:lang w:eastAsia="zh-CN"/>
              </w:rPr>
            </w:pPr>
          </w:p>
        </w:tc>
      </w:tr>
      <w:tr w:rsidR="00B57BD3" w:rsidRPr="009A58BE" w14:paraId="4498C88B" w14:textId="77777777" w:rsidTr="00B57BD3">
        <w:tc>
          <w:tcPr>
            <w:tcW w:w="1638" w:type="dxa"/>
          </w:tcPr>
          <w:p w14:paraId="4ECB6E75" w14:textId="77777777" w:rsidR="00B57BD3" w:rsidRPr="002A2C29" w:rsidRDefault="00B57BD3" w:rsidP="002547D2">
            <w:pPr>
              <w:rPr>
                <w:rFonts w:ascii="Times New Roman" w:hAnsi="Times New Roman"/>
                <w:color w:val="0070C0"/>
                <w:lang w:eastAsia="zh-CN"/>
              </w:rPr>
            </w:pPr>
            <w:r w:rsidRPr="002A2C29">
              <w:rPr>
                <w:rFonts w:ascii="Times New Roman" w:hAnsi="Times New Roman"/>
                <w:color w:val="0070C0"/>
                <w:lang w:eastAsia="zh-CN"/>
              </w:rPr>
              <w:t>PS Server</w:t>
            </w:r>
            <w:r w:rsidRPr="002A2C29">
              <w:rPr>
                <w:rFonts w:ascii="Times New Roman" w:hAnsi="Times New Roman" w:hint="eastAsia"/>
                <w:color w:val="0070C0"/>
                <w:lang w:eastAsia="zh-CN"/>
              </w:rPr>
              <w:t xml:space="preserve"> </w:t>
            </w:r>
            <w:r>
              <w:rPr>
                <w:rFonts w:ascii="Times New Roman" w:hAnsi="Times New Roman" w:hint="eastAsia"/>
                <w:color w:val="0070C0"/>
                <w:lang w:eastAsia="zh-CN"/>
              </w:rPr>
              <w:t>virtual server</w:t>
            </w:r>
          </w:p>
        </w:tc>
        <w:tc>
          <w:tcPr>
            <w:tcW w:w="1620" w:type="dxa"/>
          </w:tcPr>
          <w:p w14:paraId="6D596142" w14:textId="77777777" w:rsidR="00B57BD3" w:rsidRPr="009A58BE" w:rsidRDefault="00B57BD3" w:rsidP="002547D2">
            <w:pPr>
              <w:rPr>
                <w:color w:val="0070C0"/>
                <w:lang w:eastAsia="zh-CN"/>
              </w:rPr>
            </w:pPr>
            <w:r>
              <w:rPr>
                <w:rFonts w:ascii="Times New Roman" w:hAnsi="Times New Roman"/>
                <w:color w:val="0070C0"/>
                <w:lang w:eastAsia="zh-CN"/>
              </w:rPr>
              <w:t>I</w:t>
            </w:r>
            <w:r>
              <w:rPr>
                <w:rFonts w:ascii="Times New Roman" w:hAnsi="Times New Roman" w:hint="eastAsia"/>
                <w:color w:val="0070C0"/>
                <w:lang w:eastAsia="zh-CN"/>
              </w:rPr>
              <w:t>nterl(R) Xeon</w:t>
            </w:r>
            <w:r>
              <w:rPr>
                <w:rFonts w:ascii="Times New Roman" w:hAnsi="Times New Roman"/>
                <w:color w:val="0070C0"/>
                <w:lang w:eastAsia="zh-CN"/>
              </w:rPr>
              <w:t>®</w:t>
            </w:r>
            <w:r>
              <w:rPr>
                <w:rFonts w:ascii="Times New Roman" w:hAnsi="Times New Roman" w:hint="eastAsia"/>
                <w:color w:val="0070C0"/>
                <w:lang w:eastAsia="zh-CN"/>
              </w:rPr>
              <w:t xml:space="preserve"> CPU Bronze 3104 @ 1.70 * 6</w:t>
            </w:r>
          </w:p>
        </w:tc>
        <w:tc>
          <w:tcPr>
            <w:tcW w:w="1071" w:type="dxa"/>
          </w:tcPr>
          <w:p w14:paraId="18F50A41" w14:textId="77777777" w:rsidR="00B57BD3" w:rsidRPr="009A58BE" w:rsidRDefault="00B57BD3" w:rsidP="002547D2">
            <w:pPr>
              <w:rPr>
                <w:color w:val="0070C0"/>
              </w:rPr>
            </w:pPr>
            <w:r>
              <w:rPr>
                <w:rFonts w:ascii="Times New Roman" w:hAnsi="Times New Roman" w:hint="eastAsia"/>
                <w:color w:val="0070C0"/>
                <w:lang w:eastAsia="zh-CN"/>
              </w:rPr>
              <w:t>12</w:t>
            </w:r>
            <w:r w:rsidRPr="009A58BE">
              <w:rPr>
                <w:rFonts w:ascii="Times New Roman" w:hAnsi="Times New Roman"/>
                <w:color w:val="0070C0"/>
                <w:lang w:eastAsia="zh-CN"/>
              </w:rPr>
              <w:t>GB</w:t>
            </w:r>
          </w:p>
        </w:tc>
        <w:tc>
          <w:tcPr>
            <w:tcW w:w="944" w:type="dxa"/>
          </w:tcPr>
          <w:p w14:paraId="0B971B09" w14:textId="77777777" w:rsidR="00B57BD3" w:rsidRPr="009A58BE" w:rsidRDefault="00B57BD3" w:rsidP="002547D2">
            <w:pPr>
              <w:rPr>
                <w:color w:val="0070C0"/>
                <w:lang w:eastAsia="zh-CN"/>
              </w:rPr>
            </w:pPr>
            <w:r w:rsidRPr="009A58BE">
              <w:rPr>
                <w:rFonts w:ascii="Times New Roman" w:hAnsi="Times New Roman" w:hint="eastAsia"/>
                <w:color w:val="0070C0"/>
                <w:lang w:eastAsia="zh-CN"/>
              </w:rPr>
              <w:t>1TB</w:t>
            </w:r>
          </w:p>
        </w:tc>
        <w:tc>
          <w:tcPr>
            <w:tcW w:w="1675" w:type="dxa"/>
          </w:tcPr>
          <w:p w14:paraId="3EF4DD52" w14:textId="77777777" w:rsidR="00B57BD3" w:rsidRPr="009A58BE" w:rsidRDefault="00B57BD3" w:rsidP="002547D2">
            <w:pPr>
              <w:rPr>
                <w:color w:val="0070C0"/>
                <w:lang w:eastAsia="zh-CN"/>
              </w:rPr>
            </w:pPr>
            <w:r w:rsidRPr="009A58BE">
              <w:rPr>
                <w:rFonts w:ascii="Times New Roman" w:hAnsi="Times New Roman"/>
                <w:color w:val="0070C0"/>
                <w:lang w:eastAsia="zh-CN"/>
              </w:rPr>
              <w:t>Win</w:t>
            </w:r>
            <w:r w:rsidRPr="009A58BE">
              <w:rPr>
                <w:rFonts w:ascii="Times New Roman" w:hAnsi="Times New Roman" w:hint="eastAsia"/>
                <w:color w:val="0070C0"/>
                <w:lang w:eastAsia="zh-CN"/>
              </w:rPr>
              <w:t>dows 20</w:t>
            </w:r>
            <w:r>
              <w:rPr>
                <w:rFonts w:ascii="Times New Roman" w:hAnsi="Times New Roman" w:hint="eastAsia"/>
                <w:color w:val="0070C0"/>
                <w:lang w:eastAsia="zh-CN"/>
              </w:rPr>
              <w:t>08</w:t>
            </w:r>
            <w:r w:rsidRPr="009A58BE">
              <w:rPr>
                <w:rFonts w:ascii="Times New Roman" w:hAnsi="Times New Roman"/>
                <w:color w:val="0070C0"/>
                <w:lang w:eastAsia="zh-CN"/>
              </w:rPr>
              <w:t xml:space="preserve"> R2  64bit</w:t>
            </w:r>
          </w:p>
        </w:tc>
        <w:tc>
          <w:tcPr>
            <w:tcW w:w="1350" w:type="dxa"/>
          </w:tcPr>
          <w:p w14:paraId="52DB5D58" w14:textId="77777777" w:rsidR="00B57BD3" w:rsidRPr="002A2C29" w:rsidRDefault="00B57BD3" w:rsidP="002547D2">
            <w:pPr>
              <w:rPr>
                <w:rFonts w:ascii="Times New Roman" w:hAnsi="Times New Roman"/>
                <w:color w:val="0070C0"/>
                <w:lang w:eastAsia="zh-CN"/>
              </w:rPr>
            </w:pPr>
            <w:r w:rsidRPr="002A2C29">
              <w:rPr>
                <w:rFonts w:ascii="Times New Roman" w:hAnsi="Times New Roman" w:hint="eastAsia"/>
                <w:color w:val="0070C0"/>
                <w:lang w:eastAsia="zh-CN"/>
              </w:rPr>
              <w:t>SQL server Standard 2</w:t>
            </w:r>
            <w:r>
              <w:rPr>
                <w:rFonts w:ascii="Times New Roman" w:hAnsi="Times New Roman" w:hint="eastAsia"/>
                <w:color w:val="0070C0"/>
                <w:lang w:eastAsia="zh-CN"/>
              </w:rPr>
              <w:t>008</w:t>
            </w:r>
          </w:p>
        </w:tc>
      </w:tr>
      <w:tr w:rsidR="00B57BD3" w:rsidRPr="002A2C29" w14:paraId="5546064E" w14:textId="77777777" w:rsidTr="00B57BD3">
        <w:tc>
          <w:tcPr>
            <w:tcW w:w="1638" w:type="dxa"/>
          </w:tcPr>
          <w:p w14:paraId="34525297" w14:textId="77777777" w:rsidR="00B57BD3" w:rsidRPr="002A2C29" w:rsidRDefault="00B57BD3" w:rsidP="002547D2">
            <w:pPr>
              <w:rPr>
                <w:rFonts w:ascii="Times New Roman" w:hAnsi="Times New Roman"/>
                <w:color w:val="0070C0"/>
                <w:lang w:eastAsia="zh-CN"/>
              </w:rPr>
            </w:pPr>
            <w:r w:rsidRPr="002A2C29">
              <w:rPr>
                <w:rFonts w:ascii="Times New Roman" w:hAnsi="Times New Roman"/>
                <w:color w:val="0070C0"/>
                <w:lang w:eastAsia="zh-CN"/>
              </w:rPr>
              <w:t>Terminal</w:t>
            </w:r>
          </w:p>
        </w:tc>
        <w:tc>
          <w:tcPr>
            <w:tcW w:w="1620" w:type="dxa"/>
          </w:tcPr>
          <w:p w14:paraId="55373961" w14:textId="77777777" w:rsidR="00B57BD3" w:rsidRPr="009A58BE" w:rsidRDefault="00B57BD3" w:rsidP="002547D2">
            <w:pPr>
              <w:rPr>
                <w:color w:val="0070C0"/>
                <w:lang w:eastAsia="zh-CN"/>
              </w:rPr>
            </w:pPr>
            <w:r w:rsidRPr="009A58BE">
              <w:rPr>
                <w:rFonts w:ascii="Times New Roman" w:hAnsi="Times New Roman"/>
                <w:color w:val="0070C0"/>
                <w:lang w:eastAsia="zh-CN"/>
              </w:rPr>
              <w:t>Intel Atom D525 1.8GHz</w:t>
            </w:r>
          </w:p>
        </w:tc>
        <w:tc>
          <w:tcPr>
            <w:tcW w:w="1071" w:type="dxa"/>
          </w:tcPr>
          <w:p w14:paraId="42A125DD" w14:textId="77777777" w:rsidR="00B57BD3" w:rsidRPr="009A58BE" w:rsidRDefault="00B57BD3" w:rsidP="002547D2">
            <w:pPr>
              <w:rPr>
                <w:rFonts w:ascii="Times New Roman" w:hAnsi="Times New Roman"/>
                <w:color w:val="0070C0"/>
                <w:lang w:eastAsia="zh-CN"/>
              </w:rPr>
            </w:pPr>
            <w:r w:rsidRPr="009A58BE">
              <w:rPr>
                <w:rFonts w:ascii="Times New Roman" w:hAnsi="Times New Roman"/>
                <w:color w:val="0070C0"/>
                <w:lang w:eastAsia="zh-CN"/>
              </w:rPr>
              <w:t>4GB</w:t>
            </w:r>
          </w:p>
        </w:tc>
        <w:tc>
          <w:tcPr>
            <w:tcW w:w="944" w:type="dxa"/>
          </w:tcPr>
          <w:p w14:paraId="3B367124" w14:textId="77777777" w:rsidR="00B57BD3" w:rsidRPr="009A58BE" w:rsidRDefault="00B57BD3" w:rsidP="002547D2">
            <w:pPr>
              <w:rPr>
                <w:rFonts w:ascii="Times New Roman" w:hAnsi="Times New Roman"/>
                <w:color w:val="0070C0"/>
                <w:lang w:eastAsia="zh-CN"/>
              </w:rPr>
            </w:pPr>
            <w:r w:rsidRPr="009A58BE">
              <w:rPr>
                <w:rFonts w:ascii="Times New Roman" w:hAnsi="Times New Roman"/>
                <w:color w:val="0070C0"/>
                <w:lang w:eastAsia="zh-CN"/>
              </w:rPr>
              <w:t>450GB</w:t>
            </w:r>
          </w:p>
        </w:tc>
        <w:tc>
          <w:tcPr>
            <w:tcW w:w="1675" w:type="dxa"/>
          </w:tcPr>
          <w:p w14:paraId="329F5476" w14:textId="77777777" w:rsidR="00B57BD3" w:rsidRPr="00B57BD3" w:rsidRDefault="00B57BD3" w:rsidP="00B57BD3">
            <w:pPr>
              <w:rPr>
                <w:rFonts w:ascii="Times New Roman" w:hAnsi="Times New Roman"/>
                <w:color w:val="0070C0"/>
                <w:lang w:eastAsia="zh-CN"/>
              </w:rPr>
            </w:pPr>
            <w:r w:rsidRPr="002014AA">
              <w:rPr>
                <w:rFonts w:ascii="Times New Roman" w:hAnsi="Times New Roman"/>
                <w:color w:val="0070C0"/>
                <w:lang w:eastAsia="zh-CN"/>
              </w:rPr>
              <w:t>Windows</w:t>
            </w:r>
            <w:r w:rsidR="00B4337E">
              <w:rPr>
                <w:rFonts w:ascii="Times New Roman" w:hAnsi="Times New Roman"/>
                <w:color w:val="0070C0"/>
                <w:lang w:eastAsia="zh-CN"/>
              </w:rPr>
              <w:t xml:space="preserve"> 7</w:t>
            </w:r>
            <w:r w:rsidRPr="002014AA">
              <w:rPr>
                <w:rFonts w:ascii="Times New Roman" w:hAnsi="Times New Roman"/>
                <w:color w:val="0070C0"/>
                <w:lang w:eastAsia="zh-CN"/>
              </w:rPr>
              <w:t xml:space="preserve"> Embedded Standard SP1 64bit</w:t>
            </w:r>
            <w:r>
              <w:rPr>
                <w:rFonts w:ascii="Times New Roman" w:hAnsi="Times New Roman" w:hint="eastAsia"/>
                <w:color w:val="0070C0"/>
                <w:lang w:eastAsia="zh-CN"/>
              </w:rPr>
              <w:t xml:space="preserve"> or</w:t>
            </w:r>
          </w:p>
          <w:p w14:paraId="2577F94D" w14:textId="77777777" w:rsidR="00B57BD3" w:rsidRPr="002014AA" w:rsidRDefault="00B57BD3" w:rsidP="00B57BD3">
            <w:pPr>
              <w:rPr>
                <w:rFonts w:ascii="Times New Roman" w:eastAsiaTheme="minorEastAsia" w:hAnsi="Times New Roman"/>
                <w:color w:val="0070C0"/>
                <w:lang w:eastAsia="zh-CN"/>
              </w:rPr>
            </w:pPr>
            <w:r w:rsidRPr="00B57BD3">
              <w:rPr>
                <w:rFonts w:ascii="Times New Roman" w:hAnsi="Times New Roman" w:hint="eastAsia"/>
                <w:color w:val="0070C0"/>
                <w:lang w:eastAsia="zh-CN"/>
              </w:rPr>
              <w:t>Window10</w:t>
            </w:r>
          </w:p>
        </w:tc>
        <w:tc>
          <w:tcPr>
            <w:tcW w:w="1350" w:type="dxa"/>
          </w:tcPr>
          <w:p w14:paraId="06A3CEED" w14:textId="77777777" w:rsidR="00B57BD3" w:rsidRPr="002A2C29" w:rsidRDefault="00B57BD3" w:rsidP="002547D2">
            <w:pPr>
              <w:rPr>
                <w:rFonts w:ascii="Times New Roman" w:hAnsi="Times New Roman"/>
                <w:color w:val="0070C0"/>
                <w:lang w:eastAsia="zh-CN"/>
              </w:rPr>
            </w:pPr>
          </w:p>
        </w:tc>
      </w:tr>
    </w:tbl>
    <w:p w14:paraId="7A6CBE9E" w14:textId="77777777" w:rsidR="000A6611" w:rsidDel="002547D2" w:rsidRDefault="000A6611" w:rsidP="00393EDD">
      <w:pPr>
        <w:rPr>
          <w:del w:id="14" w:author="Hao  WANG" w:date="2019-08-05T11:18:00Z"/>
          <w:rFonts w:ascii="Times New Roman" w:hAnsi="Times New Roman" w:cs="Times New Roman"/>
          <w:bCs/>
          <w:iCs/>
          <w:sz w:val="24"/>
          <w:lang w:eastAsia="zh-CN"/>
        </w:rPr>
      </w:pPr>
    </w:p>
    <w:p w14:paraId="38D99CE6" w14:textId="77777777" w:rsidR="002547D2" w:rsidRDefault="002547D2" w:rsidP="00393EDD">
      <w:pPr>
        <w:rPr>
          <w:ins w:id="15" w:author="Hao  WANG" w:date="2019-08-05T11:18:00Z"/>
          <w:rFonts w:ascii="Times New Roman" w:hAnsi="Times New Roman" w:cs="Times New Roman"/>
          <w:bCs/>
          <w:iCs/>
          <w:sz w:val="24"/>
          <w:lang w:eastAsia="zh-CN"/>
        </w:rPr>
      </w:pPr>
    </w:p>
    <w:p w14:paraId="0F64F3CE" w14:textId="77777777" w:rsidR="002547D2" w:rsidRDefault="002547D2" w:rsidP="00393EDD">
      <w:pPr>
        <w:rPr>
          <w:rFonts w:ascii="Times New Roman" w:hAnsi="Times New Roman" w:cs="Times New Roman"/>
          <w:bCs/>
          <w:iCs/>
          <w:sz w:val="24"/>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620"/>
        <w:gridCol w:w="1071"/>
        <w:gridCol w:w="944"/>
        <w:gridCol w:w="1675"/>
        <w:gridCol w:w="1350"/>
        <w:gridCol w:w="1350"/>
      </w:tblGrid>
      <w:tr w:rsidR="002547D2" w14:paraId="7A5782C3" w14:textId="77777777" w:rsidTr="002547D2">
        <w:trPr>
          <w:trHeight w:val="380"/>
          <w:ins w:id="16" w:author="Hao  WANG" w:date="2019-08-05T11:18:00Z"/>
        </w:trPr>
        <w:tc>
          <w:tcPr>
            <w:tcW w:w="1638" w:type="dxa"/>
            <w:vAlign w:val="center"/>
          </w:tcPr>
          <w:p w14:paraId="2EE9EDEB" w14:textId="77777777" w:rsidR="002547D2" w:rsidRDefault="002547D2" w:rsidP="002547D2">
            <w:pPr>
              <w:rPr>
                <w:ins w:id="17" w:author="Hao  WANG" w:date="2019-08-05T11:18:00Z"/>
                <w:b/>
              </w:rPr>
            </w:pPr>
            <w:ins w:id="18" w:author="Hao  WANG" w:date="2019-08-05T11:18:00Z">
              <w:r>
                <w:rPr>
                  <w:b/>
                </w:rPr>
                <w:t>Computer name</w:t>
              </w:r>
            </w:ins>
          </w:p>
        </w:tc>
        <w:tc>
          <w:tcPr>
            <w:tcW w:w="1620" w:type="dxa"/>
            <w:vAlign w:val="center"/>
          </w:tcPr>
          <w:p w14:paraId="5F59202B" w14:textId="77777777" w:rsidR="002547D2" w:rsidRDefault="002547D2" w:rsidP="002547D2">
            <w:pPr>
              <w:rPr>
                <w:ins w:id="19" w:author="Hao  WANG" w:date="2019-08-05T11:18:00Z"/>
                <w:b/>
              </w:rPr>
            </w:pPr>
            <w:ins w:id="20" w:author="Hao  WANG" w:date="2019-08-05T11:18:00Z">
              <w:r>
                <w:rPr>
                  <w:b/>
                </w:rPr>
                <w:t xml:space="preserve">CPU </w:t>
              </w:r>
            </w:ins>
          </w:p>
        </w:tc>
        <w:tc>
          <w:tcPr>
            <w:tcW w:w="1071" w:type="dxa"/>
            <w:vAlign w:val="center"/>
          </w:tcPr>
          <w:p w14:paraId="7933FC9E" w14:textId="77777777" w:rsidR="002547D2" w:rsidRDefault="002547D2" w:rsidP="002547D2">
            <w:pPr>
              <w:rPr>
                <w:ins w:id="21" w:author="Hao  WANG" w:date="2019-08-05T11:18:00Z"/>
                <w:b/>
              </w:rPr>
            </w:pPr>
            <w:ins w:id="22" w:author="Hao  WANG" w:date="2019-08-05T11:18:00Z">
              <w:r>
                <w:rPr>
                  <w:b/>
                </w:rPr>
                <w:t>Memory</w:t>
              </w:r>
            </w:ins>
          </w:p>
        </w:tc>
        <w:tc>
          <w:tcPr>
            <w:tcW w:w="944" w:type="dxa"/>
            <w:vAlign w:val="center"/>
          </w:tcPr>
          <w:p w14:paraId="5A6F21EC" w14:textId="77777777" w:rsidR="002547D2" w:rsidRDefault="002547D2" w:rsidP="002547D2">
            <w:pPr>
              <w:rPr>
                <w:ins w:id="23" w:author="Hao  WANG" w:date="2019-08-05T11:18:00Z"/>
                <w:b/>
              </w:rPr>
            </w:pPr>
            <w:ins w:id="24" w:author="Hao  WANG" w:date="2019-08-05T11:18:00Z">
              <w:r>
                <w:rPr>
                  <w:b/>
                </w:rPr>
                <w:t>HD</w:t>
              </w:r>
            </w:ins>
          </w:p>
        </w:tc>
        <w:tc>
          <w:tcPr>
            <w:tcW w:w="1675" w:type="dxa"/>
            <w:vAlign w:val="center"/>
          </w:tcPr>
          <w:p w14:paraId="7475438E" w14:textId="77777777" w:rsidR="002547D2" w:rsidRDefault="002547D2" w:rsidP="002547D2">
            <w:pPr>
              <w:rPr>
                <w:ins w:id="25" w:author="Hao  WANG" w:date="2019-08-05T11:18:00Z"/>
                <w:b/>
              </w:rPr>
            </w:pPr>
            <w:ins w:id="26" w:author="Hao  WANG" w:date="2019-08-05T11:18:00Z">
              <w:r>
                <w:rPr>
                  <w:b/>
                </w:rPr>
                <w:t>OS</w:t>
              </w:r>
            </w:ins>
          </w:p>
        </w:tc>
        <w:tc>
          <w:tcPr>
            <w:tcW w:w="1350" w:type="dxa"/>
            <w:vAlign w:val="center"/>
          </w:tcPr>
          <w:p w14:paraId="51ADA335" w14:textId="77777777" w:rsidR="002547D2" w:rsidRDefault="002547D2" w:rsidP="002547D2">
            <w:pPr>
              <w:rPr>
                <w:ins w:id="27" w:author="Hao  WANG" w:date="2019-08-05T11:18:00Z"/>
                <w:b/>
              </w:rPr>
            </w:pPr>
            <w:ins w:id="28" w:author="Hao  WANG" w:date="2019-08-05T11:18:00Z">
              <w:r>
                <w:rPr>
                  <w:rFonts w:hint="eastAsia"/>
                  <w:b/>
                </w:rPr>
                <w:t>Other</w:t>
              </w:r>
            </w:ins>
          </w:p>
        </w:tc>
        <w:tc>
          <w:tcPr>
            <w:tcW w:w="1350" w:type="dxa"/>
            <w:vAlign w:val="center"/>
          </w:tcPr>
          <w:p w14:paraId="0D5B1594" w14:textId="77777777" w:rsidR="002547D2" w:rsidRDefault="002547D2" w:rsidP="002547D2">
            <w:pPr>
              <w:rPr>
                <w:ins w:id="29" w:author="Hao  WANG" w:date="2019-08-05T11:18:00Z"/>
                <w:b/>
              </w:rPr>
            </w:pPr>
            <w:ins w:id="30" w:author="Hao  WANG" w:date="2019-08-05T11:18:00Z">
              <w:r>
                <w:rPr>
                  <w:b/>
                </w:rPr>
                <w:t>Comments</w:t>
              </w:r>
            </w:ins>
          </w:p>
        </w:tc>
      </w:tr>
      <w:tr w:rsidR="002547D2" w:rsidRPr="009A58BE" w14:paraId="2771565C" w14:textId="77777777" w:rsidTr="002547D2">
        <w:trPr>
          <w:ins w:id="31" w:author="Hao  WANG" w:date="2019-08-05T11:18:00Z"/>
        </w:trPr>
        <w:tc>
          <w:tcPr>
            <w:tcW w:w="1638" w:type="dxa"/>
          </w:tcPr>
          <w:p w14:paraId="0A40754B" w14:textId="77777777" w:rsidR="002547D2" w:rsidRPr="002A2C29" w:rsidRDefault="002547D2" w:rsidP="002547D2">
            <w:pPr>
              <w:rPr>
                <w:ins w:id="32" w:author="Hao  WANG" w:date="2019-08-05T11:18:00Z"/>
                <w:color w:val="0070C0"/>
              </w:rPr>
            </w:pPr>
            <w:ins w:id="33" w:author="Hao  WANG" w:date="2019-08-05T11:18:00Z">
              <w:r>
                <w:rPr>
                  <w:color w:val="0070C0"/>
                </w:rPr>
                <w:t>P</w:t>
              </w:r>
              <w:r>
                <w:rPr>
                  <w:rFonts w:eastAsiaTheme="minorEastAsia" w:hint="eastAsia"/>
                  <w:color w:val="0070C0"/>
                </w:rPr>
                <w:t>UMA</w:t>
              </w:r>
              <w:r w:rsidRPr="002A2C29">
                <w:rPr>
                  <w:color w:val="0070C0"/>
                </w:rPr>
                <w:t xml:space="preserve"> </w:t>
              </w:r>
              <w:r>
                <w:rPr>
                  <w:rFonts w:eastAsiaTheme="minorEastAsia" w:hint="eastAsia"/>
                  <w:color w:val="0070C0"/>
                </w:rPr>
                <w:t xml:space="preserve">Main </w:t>
              </w:r>
              <w:r w:rsidRPr="002A2C29">
                <w:rPr>
                  <w:color w:val="0070C0"/>
                </w:rPr>
                <w:t>Server</w:t>
              </w:r>
            </w:ins>
          </w:p>
        </w:tc>
        <w:tc>
          <w:tcPr>
            <w:tcW w:w="1620" w:type="dxa"/>
          </w:tcPr>
          <w:p w14:paraId="65E07ADC" w14:textId="77777777" w:rsidR="002547D2" w:rsidRPr="009A58BE" w:rsidRDefault="002547D2" w:rsidP="002547D2">
            <w:pPr>
              <w:rPr>
                <w:ins w:id="34" w:author="Hao  WANG" w:date="2019-08-05T11:18:00Z"/>
                <w:color w:val="0070C0"/>
              </w:rPr>
            </w:pPr>
            <w:ins w:id="35" w:author="Hao  WANG" w:date="2019-08-05T11:18:00Z">
              <w:r>
                <w:rPr>
                  <w:color w:val="0070C0"/>
                </w:rPr>
                <w:t>Intel</w:t>
              </w:r>
              <w:r>
                <w:rPr>
                  <w:rFonts w:hint="eastAsia"/>
                  <w:color w:val="0070C0"/>
                </w:rPr>
                <w:t>(R) Xeon</w:t>
              </w:r>
              <w:r>
                <w:rPr>
                  <w:color w:val="0070C0"/>
                </w:rPr>
                <w:t>®</w:t>
              </w:r>
              <w:r>
                <w:rPr>
                  <w:rFonts w:hint="eastAsia"/>
                  <w:color w:val="0070C0"/>
                </w:rPr>
                <w:t xml:space="preserve"> </w:t>
              </w:r>
              <w:r>
                <w:rPr>
                  <w:rFonts w:eastAsiaTheme="minorEastAsia" w:hint="eastAsia"/>
                  <w:color w:val="0070C0"/>
                </w:rPr>
                <w:t xml:space="preserve">Bronze </w:t>
              </w:r>
              <w:r>
                <w:rPr>
                  <w:rFonts w:hint="eastAsia"/>
                  <w:color w:val="0070C0"/>
                </w:rPr>
                <w:t xml:space="preserve">CPU </w:t>
              </w:r>
              <w:r>
                <w:rPr>
                  <w:rFonts w:eastAsiaTheme="minorEastAsia" w:hint="eastAsia"/>
                  <w:color w:val="0070C0"/>
                </w:rPr>
                <w:t>3140</w:t>
              </w:r>
              <w:r>
                <w:rPr>
                  <w:rFonts w:hint="eastAsia"/>
                  <w:color w:val="0070C0"/>
                </w:rPr>
                <w:t xml:space="preserve"> @ 1.</w:t>
              </w:r>
              <w:r>
                <w:rPr>
                  <w:rFonts w:eastAsiaTheme="minorEastAsia" w:hint="eastAsia"/>
                  <w:color w:val="0070C0"/>
                </w:rPr>
                <w:t>7</w:t>
              </w:r>
              <w:r>
                <w:rPr>
                  <w:rFonts w:hint="eastAsia"/>
                  <w:color w:val="0070C0"/>
                </w:rPr>
                <w:t>0 * 6</w:t>
              </w:r>
            </w:ins>
          </w:p>
        </w:tc>
        <w:tc>
          <w:tcPr>
            <w:tcW w:w="1071" w:type="dxa"/>
          </w:tcPr>
          <w:p w14:paraId="6FD64819" w14:textId="77777777" w:rsidR="002547D2" w:rsidRPr="009A58BE" w:rsidRDefault="002547D2" w:rsidP="002547D2">
            <w:pPr>
              <w:rPr>
                <w:ins w:id="36" w:author="Hao  WANG" w:date="2019-08-05T11:18:00Z"/>
                <w:color w:val="0070C0"/>
              </w:rPr>
            </w:pPr>
            <w:ins w:id="37" w:author="Hao  WANG" w:date="2019-08-05T11:18:00Z">
              <w:r>
                <w:rPr>
                  <w:rFonts w:hint="eastAsia"/>
                  <w:color w:val="0070C0"/>
                </w:rPr>
                <w:t>1</w:t>
              </w:r>
              <w:r>
                <w:rPr>
                  <w:color w:val="0070C0"/>
                </w:rPr>
                <w:t>6</w:t>
              </w:r>
              <w:r w:rsidRPr="009A58BE">
                <w:rPr>
                  <w:color w:val="0070C0"/>
                </w:rPr>
                <w:t>GB</w:t>
              </w:r>
            </w:ins>
          </w:p>
        </w:tc>
        <w:tc>
          <w:tcPr>
            <w:tcW w:w="944" w:type="dxa"/>
          </w:tcPr>
          <w:p w14:paraId="0A98E2CB" w14:textId="77777777" w:rsidR="002547D2" w:rsidRPr="00EC3BA1" w:rsidRDefault="002547D2" w:rsidP="002547D2">
            <w:pPr>
              <w:rPr>
                <w:ins w:id="38" w:author="Hao  WANG" w:date="2019-08-05T11:18:00Z"/>
                <w:rFonts w:eastAsiaTheme="minorEastAsia"/>
                <w:color w:val="0070C0"/>
              </w:rPr>
            </w:pPr>
            <w:ins w:id="39" w:author="Hao  WANG" w:date="2019-08-05T11:18:00Z">
              <w:r>
                <w:rPr>
                  <w:rFonts w:eastAsiaTheme="minorEastAsia" w:hint="eastAsia"/>
                  <w:color w:val="0070C0"/>
                </w:rPr>
                <w:t>300GB</w:t>
              </w:r>
            </w:ins>
          </w:p>
        </w:tc>
        <w:tc>
          <w:tcPr>
            <w:tcW w:w="1675" w:type="dxa"/>
          </w:tcPr>
          <w:p w14:paraId="26413507" w14:textId="77777777" w:rsidR="002547D2" w:rsidRPr="009A58BE" w:rsidRDefault="002547D2" w:rsidP="002547D2">
            <w:pPr>
              <w:rPr>
                <w:ins w:id="40" w:author="Hao  WANG" w:date="2019-08-05T11:18:00Z"/>
                <w:color w:val="0070C0"/>
              </w:rPr>
            </w:pPr>
            <w:ins w:id="41" w:author="Hao  WANG" w:date="2019-08-05T11:18:00Z">
              <w:r w:rsidRPr="009A58BE">
                <w:rPr>
                  <w:color w:val="0070C0"/>
                </w:rPr>
                <w:t>Win</w:t>
              </w:r>
              <w:r w:rsidRPr="009A58BE">
                <w:rPr>
                  <w:rFonts w:hint="eastAsia"/>
                  <w:color w:val="0070C0"/>
                </w:rPr>
                <w:t>dows 20</w:t>
              </w:r>
              <w:r>
                <w:rPr>
                  <w:rFonts w:eastAsiaTheme="minorEastAsia" w:hint="eastAsia"/>
                  <w:color w:val="0070C0"/>
                </w:rPr>
                <w:t>12</w:t>
              </w:r>
              <w:r w:rsidRPr="009A58BE">
                <w:rPr>
                  <w:color w:val="0070C0"/>
                </w:rPr>
                <w:t xml:space="preserve"> R2  64bit</w:t>
              </w:r>
            </w:ins>
          </w:p>
        </w:tc>
        <w:tc>
          <w:tcPr>
            <w:tcW w:w="1350" w:type="dxa"/>
          </w:tcPr>
          <w:p w14:paraId="2E9C189F" w14:textId="77777777" w:rsidR="002547D2" w:rsidRPr="002A2C29" w:rsidRDefault="002547D2" w:rsidP="002547D2">
            <w:pPr>
              <w:rPr>
                <w:ins w:id="42" w:author="Hao  WANG" w:date="2019-08-05T11:18:00Z"/>
                <w:color w:val="0070C0"/>
              </w:rPr>
            </w:pPr>
          </w:p>
        </w:tc>
        <w:tc>
          <w:tcPr>
            <w:tcW w:w="1350" w:type="dxa"/>
          </w:tcPr>
          <w:p w14:paraId="356965C0" w14:textId="77777777" w:rsidR="002547D2" w:rsidRPr="002A2C29" w:rsidRDefault="002547D2" w:rsidP="002547D2">
            <w:pPr>
              <w:rPr>
                <w:ins w:id="43" w:author="Hao  WANG" w:date="2019-08-05T11:18:00Z"/>
                <w:color w:val="0070C0"/>
              </w:rPr>
            </w:pPr>
          </w:p>
        </w:tc>
      </w:tr>
      <w:tr w:rsidR="002547D2" w:rsidRPr="009A58BE" w14:paraId="68074395" w14:textId="77777777" w:rsidTr="002547D2">
        <w:trPr>
          <w:ins w:id="44" w:author="Hao  WANG" w:date="2019-08-05T11:18:00Z"/>
        </w:trPr>
        <w:tc>
          <w:tcPr>
            <w:tcW w:w="1638" w:type="dxa"/>
          </w:tcPr>
          <w:p w14:paraId="420AD892" w14:textId="77777777" w:rsidR="002547D2" w:rsidRDefault="002547D2" w:rsidP="002547D2">
            <w:pPr>
              <w:rPr>
                <w:ins w:id="45" w:author="Hao  WANG" w:date="2019-08-05T11:18:00Z"/>
                <w:color w:val="0070C0"/>
              </w:rPr>
            </w:pPr>
            <w:ins w:id="46" w:author="Hao  WANG" w:date="2019-08-05T11:18:00Z">
              <w:r>
                <w:rPr>
                  <w:color w:val="0070C0"/>
                </w:rPr>
                <w:t>P</w:t>
              </w:r>
              <w:r>
                <w:rPr>
                  <w:rFonts w:eastAsiaTheme="minorEastAsia" w:hint="eastAsia"/>
                  <w:color w:val="0070C0"/>
                </w:rPr>
                <w:t>UMA</w:t>
              </w:r>
              <w:r w:rsidRPr="002A2C29">
                <w:rPr>
                  <w:color w:val="0070C0"/>
                </w:rPr>
                <w:t xml:space="preserve"> </w:t>
              </w:r>
              <w:r>
                <w:rPr>
                  <w:rFonts w:eastAsiaTheme="minorEastAsia" w:hint="eastAsia"/>
                  <w:color w:val="0070C0"/>
                </w:rPr>
                <w:t xml:space="preserve">Store </w:t>
              </w:r>
              <w:r w:rsidRPr="002A2C29">
                <w:rPr>
                  <w:color w:val="0070C0"/>
                </w:rPr>
                <w:t>Server</w:t>
              </w:r>
            </w:ins>
          </w:p>
        </w:tc>
        <w:tc>
          <w:tcPr>
            <w:tcW w:w="1620" w:type="dxa"/>
          </w:tcPr>
          <w:p w14:paraId="35232804" w14:textId="77777777" w:rsidR="002547D2" w:rsidRPr="009A58BE" w:rsidRDefault="002547D2" w:rsidP="002547D2">
            <w:pPr>
              <w:rPr>
                <w:ins w:id="47" w:author="Hao  WANG" w:date="2019-08-05T11:18:00Z"/>
                <w:color w:val="0070C0"/>
              </w:rPr>
            </w:pPr>
            <w:ins w:id="48" w:author="Hao  WANG" w:date="2019-08-05T11:18:00Z">
              <w:r>
                <w:rPr>
                  <w:color w:val="0070C0"/>
                </w:rPr>
                <w:t>Intel</w:t>
              </w:r>
              <w:r>
                <w:rPr>
                  <w:rFonts w:hint="eastAsia"/>
                  <w:color w:val="0070C0"/>
                </w:rPr>
                <w:t>(R) Xeon</w:t>
              </w:r>
              <w:r>
                <w:rPr>
                  <w:color w:val="0070C0"/>
                </w:rPr>
                <w:t>®</w:t>
              </w:r>
              <w:r>
                <w:rPr>
                  <w:rFonts w:hint="eastAsia"/>
                  <w:color w:val="0070C0"/>
                </w:rPr>
                <w:t xml:space="preserve"> </w:t>
              </w:r>
              <w:r>
                <w:rPr>
                  <w:rFonts w:eastAsiaTheme="minorEastAsia" w:hint="eastAsia"/>
                  <w:color w:val="0070C0"/>
                </w:rPr>
                <w:t xml:space="preserve">Bronze </w:t>
              </w:r>
              <w:r>
                <w:rPr>
                  <w:rFonts w:hint="eastAsia"/>
                  <w:color w:val="0070C0"/>
                </w:rPr>
                <w:t xml:space="preserve">CPU </w:t>
              </w:r>
              <w:r>
                <w:rPr>
                  <w:rFonts w:eastAsiaTheme="minorEastAsia" w:hint="eastAsia"/>
                  <w:color w:val="0070C0"/>
                </w:rPr>
                <w:t>3140</w:t>
              </w:r>
              <w:r>
                <w:rPr>
                  <w:rFonts w:hint="eastAsia"/>
                  <w:color w:val="0070C0"/>
                </w:rPr>
                <w:t xml:space="preserve"> @ 1.</w:t>
              </w:r>
              <w:r>
                <w:rPr>
                  <w:rFonts w:eastAsiaTheme="minorEastAsia" w:hint="eastAsia"/>
                  <w:color w:val="0070C0"/>
                </w:rPr>
                <w:t>7</w:t>
              </w:r>
              <w:r>
                <w:rPr>
                  <w:rFonts w:hint="eastAsia"/>
                  <w:color w:val="0070C0"/>
                </w:rPr>
                <w:t>0 * 6</w:t>
              </w:r>
            </w:ins>
          </w:p>
        </w:tc>
        <w:tc>
          <w:tcPr>
            <w:tcW w:w="1071" w:type="dxa"/>
          </w:tcPr>
          <w:p w14:paraId="20C2E62A" w14:textId="77777777" w:rsidR="002547D2" w:rsidRPr="009A58BE" w:rsidRDefault="002547D2" w:rsidP="002547D2">
            <w:pPr>
              <w:rPr>
                <w:ins w:id="49" w:author="Hao  WANG" w:date="2019-08-05T11:18:00Z"/>
                <w:color w:val="0070C0"/>
              </w:rPr>
            </w:pPr>
            <w:ins w:id="50" w:author="Hao  WANG" w:date="2019-08-05T11:18:00Z">
              <w:r>
                <w:rPr>
                  <w:rFonts w:hint="eastAsia"/>
                  <w:color w:val="0070C0"/>
                </w:rPr>
                <w:t>1</w:t>
              </w:r>
              <w:r>
                <w:rPr>
                  <w:color w:val="0070C0"/>
                </w:rPr>
                <w:t>6</w:t>
              </w:r>
              <w:r w:rsidRPr="009A58BE">
                <w:rPr>
                  <w:color w:val="0070C0"/>
                </w:rPr>
                <w:t>GB</w:t>
              </w:r>
            </w:ins>
          </w:p>
        </w:tc>
        <w:tc>
          <w:tcPr>
            <w:tcW w:w="944" w:type="dxa"/>
          </w:tcPr>
          <w:p w14:paraId="7004A263" w14:textId="77777777" w:rsidR="002547D2" w:rsidRPr="00EC3BA1" w:rsidRDefault="002547D2" w:rsidP="002547D2">
            <w:pPr>
              <w:rPr>
                <w:ins w:id="51" w:author="Hao  WANG" w:date="2019-08-05T11:18:00Z"/>
                <w:rFonts w:eastAsiaTheme="minorEastAsia"/>
                <w:color w:val="0070C0"/>
              </w:rPr>
            </w:pPr>
            <w:ins w:id="52" w:author="Hao  WANG" w:date="2019-08-05T11:18:00Z">
              <w:r>
                <w:rPr>
                  <w:rFonts w:eastAsiaTheme="minorEastAsia" w:hint="eastAsia"/>
                  <w:color w:val="0070C0"/>
                </w:rPr>
                <w:t>8T</w:t>
              </w:r>
            </w:ins>
          </w:p>
        </w:tc>
        <w:tc>
          <w:tcPr>
            <w:tcW w:w="1675" w:type="dxa"/>
          </w:tcPr>
          <w:p w14:paraId="7CD69497" w14:textId="77777777" w:rsidR="002547D2" w:rsidRPr="009A58BE" w:rsidRDefault="002547D2" w:rsidP="002547D2">
            <w:pPr>
              <w:rPr>
                <w:ins w:id="53" w:author="Hao  WANG" w:date="2019-08-05T11:18:00Z"/>
                <w:color w:val="0070C0"/>
              </w:rPr>
            </w:pPr>
            <w:ins w:id="54" w:author="Hao  WANG" w:date="2019-08-05T11:18:00Z">
              <w:r w:rsidRPr="009A58BE">
                <w:rPr>
                  <w:color w:val="0070C0"/>
                </w:rPr>
                <w:t>Win</w:t>
              </w:r>
              <w:r w:rsidRPr="009A58BE">
                <w:rPr>
                  <w:rFonts w:hint="eastAsia"/>
                  <w:color w:val="0070C0"/>
                </w:rPr>
                <w:t>dows 20</w:t>
              </w:r>
              <w:r>
                <w:rPr>
                  <w:rFonts w:eastAsiaTheme="minorEastAsia" w:hint="eastAsia"/>
                  <w:color w:val="0070C0"/>
                </w:rPr>
                <w:t>12</w:t>
              </w:r>
              <w:r w:rsidRPr="009A58BE">
                <w:rPr>
                  <w:color w:val="0070C0"/>
                </w:rPr>
                <w:t xml:space="preserve"> R2  64bit</w:t>
              </w:r>
            </w:ins>
          </w:p>
        </w:tc>
        <w:tc>
          <w:tcPr>
            <w:tcW w:w="1350" w:type="dxa"/>
          </w:tcPr>
          <w:p w14:paraId="4F0F62F6" w14:textId="77777777" w:rsidR="002547D2" w:rsidRPr="002A2C29" w:rsidRDefault="002547D2" w:rsidP="002547D2">
            <w:pPr>
              <w:rPr>
                <w:ins w:id="55" w:author="Hao  WANG" w:date="2019-08-05T11:18:00Z"/>
                <w:color w:val="0070C0"/>
              </w:rPr>
            </w:pPr>
          </w:p>
        </w:tc>
        <w:tc>
          <w:tcPr>
            <w:tcW w:w="1350" w:type="dxa"/>
          </w:tcPr>
          <w:p w14:paraId="1C5445D2" w14:textId="77777777" w:rsidR="002547D2" w:rsidRPr="002A2C29" w:rsidRDefault="002547D2" w:rsidP="002547D2">
            <w:pPr>
              <w:rPr>
                <w:ins w:id="56" w:author="Hao  WANG" w:date="2019-08-05T11:18:00Z"/>
                <w:color w:val="0070C0"/>
              </w:rPr>
            </w:pPr>
          </w:p>
        </w:tc>
      </w:tr>
      <w:tr w:rsidR="002547D2" w:rsidRPr="009A58BE" w14:paraId="019FABB4" w14:textId="77777777" w:rsidTr="002547D2">
        <w:trPr>
          <w:ins w:id="57" w:author="Hao  WANG" w:date="2019-08-05T11:18:00Z"/>
        </w:trPr>
        <w:tc>
          <w:tcPr>
            <w:tcW w:w="1638" w:type="dxa"/>
          </w:tcPr>
          <w:p w14:paraId="79B8911A" w14:textId="77777777" w:rsidR="002547D2" w:rsidRPr="00EC3BA1" w:rsidRDefault="002547D2" w:rsidP="002547D2">
            <w:pPr>
              <w:rPr>
                <w:ins w:id="58" w:author="Hao  WANG" w:date="2019-08-05T11:18:00Z"/>
                <w:rFonts w:eastAsiaTheme="minorEastAsia"/>
                <w:color w:val="0070C0"/>
              </w:rPr>
            </w:pPr>
            <w:ins w:id="59" w:author="Hao  WANG" w:date="2019-08-05T11:18:00Z">
              <w:r>
                <w:rPr>
                  <w:rFonts w:eastAsiaTheme="minorEastAsia" w:hint="eastAsia"/>
                  <w:color w:val="0070C0"/>
                </w:rPr>
                <w:t xml:space="preserve">PUMA </w:t>
              </w:r>
              <w:r>
                <w:rPr>
                  <w:rFonts w:eastAsiaTheme="minorEastAsia"/>
                  <w:color w:val="0070C0"/>
                </w:rPr>
                <w:t>virtual</w:t>
              </w:r>
              <w:r>
                <w:rPr>
                  <w:rFonts w:eastAsiaTheme="minorEastAsia" w:hint="eastAsia"/>
                  <w:color w:val="0070C0"/>
                </w:rPr>
                <w:t xml:space="preserve"> server</w:t>
              </w:r>
            </w:ins>
          </w:p>
        </w:tc>
        <w:tc>
          <w:tcPr>
            <w:tcW w:w="1620" w:type="dxa"/>
          </w:tcPr>
          <w:p w14:paraId="38A39AD1" w14:textId="77777777" w:rsidR="002547D2" w:rsidRPr="009A58BE" w:rsidRDefault="002547D2" w:rsidP="002547D2">
            <w:pPr>
              <w:rPr>
                <w:ins w:id="60" w:author="Hao  WANG" w:date="2019-08-05T11:18:00Z"/>
                <w:color w:val="0070C0"/>
              </w:rPr>
            </w:pPr>
            <w:ins w:id="61" w:author="Hao  WANG" w:date="2019-08-05T11:18:00Z">
              <w:r>
                <w:rPr>
                  <w:color w:val="0070C0"/>
                </w:rPr>
                <w:t>Intel</w:t>
              </w:r>
              <w:r>
                <w:rPr>
                  <w:rFonts w:hint="eastAsia"/>
                  <w:color w:val="0070C0"/>
                </w:rPr>
                <w:t>(R) Xeon</w:t>
              </w:r>
              <w:r>
                <w:rPr>
                  <w:color w:val="0070C0"/>
                </w:rPr>
                <w:t>®</w:t>
              </w:r>
              <w:r>
                <w:rPr>
                  <w:rFonts w:hint="eastAsia"/>
                  <w:color w:val="0070C0"/>
                </w:rPr>
                <w:t xml:space="preserve"> </w:t>
              </w:r>
              <w:r>
                <w:rPr>
                  <w:rFonts w:eastAsiaTheme="minorEastAsia" w:hint="eastAsia"/>
                  <w:color w:val="0070C0"/>
                </w:rPr>
                <w:t xml:space="preserve">Bronze </w:t>
              </w:r>
              <w:r>
                <w:rPr>
                  <w:rFonts w:hint="eastAsia"/>
                  <w:color w:val="0070C0"/>
                </w:rPr>
                <w:t xml:space="preserve">CPU </w:t>
              </w:r>
              <w:r>
                <w:rPr>
                  <w:rFonts w:eastAsiaTheme="minorEastAsia" w:hint="eastAsia"/>
                  <w:color w:val="0070C0"/>
                </w:rPr>
                <w:t>3140</w:t>
              </w:r>
              <w:r>
                <w:rPr>
                  <w:rFonts w:hint="eastAsia"/>
                  <w:color w:val="0070C0"/>
                </w:rPr>
                <w:t xml:space="preserve"> @ 1.</w:t>
              </w:r>
              <w:r>
                <w:rPr>
                  <w:rFonts w:eastAsiaTheme="minorEastAsia" w:hint="eastAsia"/>
                  <w:color w:val="0070C0"/>
                </w:rPr>
                <w:t>7</w:t>
              </w:r>
              <w:r>
                <w:rPr>
                  <w:rFonts w:hint="eastAsia"/>
                  <w:color w:val="0070C0"/>
                </w:rPr>
                <w:t>0 * 6</w:t>
              </w:r>
            </w:ins>
          </w:p>
        </w:tc>
        <w:tc>
          <w:tcPr>
            <w:tcW w:w="1071" w:type="dxa"/>
          </w:tcPr>
          <w:p w14:paraId="77770DE0" w14:textId="77777777" w:rsidR="002547D2" w:rsidRPr="009A58BE" w:rsidRDefault="002547D2" w:rsidP="002547D2">
            <w:pPr>
              <w:rPr>
                <w:ins w:id="62" w:author="Hao  WANG" w:date="2019-08-05T11:18:00Z"/>
                <w:color w:val="0070C0"/>
              </w:rPr>
            </w:pPr>
            <w:ins w:id="63" w:author="Hao  WANG" w:date="2019-08-05T11:18:00Z">
              <w:r>
                <w:rPr>
                  <w:rFonts w:hint="eastAsia"/>
                  <w:color w:val="0070C0"/>
                </w:rPr>
                <w:t>1</w:t>
              </w:r>
              <w:r>
                <w:rPr>
                  <w:rFonts w:eastAsiaTheme="minorEastAsia" w:hint="eastAsia"/>
                  <w:color w:val="0070C0"/>
                </w:rPr>
                <w:t>2</w:t>
              </w:r>
              <w:r w:rsidRPr="009A58BE">
                <w:rPr>
                  <w:color w:val="0070C0"/>
                </w:rPr>
                <w:t>GB</w:t>
              </w:r>
            </w:ins>
          </w:p>
        </w:tc>
        <w:tc>
          <w:tcPr>
            <w:tcW w:w="944" w:type="dxa"/>
          </w:tcPr>
          <w:p w14:paraId="2D5C554B" w14:textId="77777777" w:rsidR="002547D2" w:rsidRPr="00EC3BA1" w:rsidRDefault="002547D2" w:rsidP="002547D2">
            <w:pPr>
              <w:rPr>
                <w:ins w:id="64" w:author="Hao  WANG" w:date="2019-08-05T11:18:00Z"/>
                <w:rFonts w:eastAsiaTheme="minorEastAsia"/>
                <w:color w:val="0070C0"/>
              </w:rPr>
            </w:pPr>
            <w:ins w:id="65" w:author="Hao  WANG" w:date="2019-08-05T11:18:00Z">
              <w:r>
                <w:rPr>
                  <w:rFonts w:eastAsiaTheme="minorEastAsia" w:hint="eastAsia"/>
                  <w:color w:val="0070C0"/>
                </w:rPr>
                <w:t>7T</w:t>
              </w:r>
            </w:ins>
          </w:p>
        </w:tc>
        <w:tc>
          <w:tcPr>
            <w:tcW w:w="1675" w:type="dxa"/>
          </w:tcPr>
          <w:p w14:paraId="4A40EF18" w14:textId="77777777" w:rsidR="002547D2" w:rsidRPr="009A58BE" w:rsidRDefault="002547D2" w:rsidP="002547D2">
            <w:pPr>
              <w:rPr>
                <w:ins w:id="66" w:author="Hao  WANG" w:date="2019-08-05T11:18:00Z"/>
                <w:color w:val="0070C0"/>
              </w:rPr>
            </w:pPr>
            <w:ins w:id="67" w:author="Hao  WANG" w:date="2019-08-05T11:18:00Z">
              <w:r w:rsidRPr="009A58BE">
                <w:rPr>
                  <w:color w:val="0070C0"/>
                </w:rPr>
                <w:t>Win</w:t>
              </w:r>
              <w:r w:rsidRPr="009A58BE">
                <w:rPr>
                  <w:rFonts w:hint="eastAsia"/>
                  <w:color w:val="0070C0"/>
                </w:rPr>
                <w:t>dows 20</w:t>
              </w:r>
              <w:r>
                <w:rPr>
                  <w:rFonts w:eastAsiaTheme="minorEastAsia" w:hint="eastAsia"/>
                  <w:color w:val="0070C0"/>
                </w:rPr>
                <w:t>12</w:t>
              </w:r>
              <w:r w:rsidRPr="009A58BE">
                <w:rPr>
                  <w:color w:val="0070C0"/>
                </w:rPr>
                <w:t xml:space="preserve"> R2  64bit</w:t>
              </w:r>
            </w:ins>
          </w:p>
        </w:tc>
        <w:tc>
          <w:tcPr>
            <w:tcW w:w="1350" w:type="dxa"/>
          </w:tcPr>
          <w:p w14:paraId="3821452F" w14:textId="77777777" w:rsidR="002547D2" w:rsidRPr="00EC3BA1" w:rsidRDefault="002547D2" w:rsidP="002547D2">
            <w:pPr>
              <w:rPr>
                <w:ins w:id="68" w:author="Hao  WANG" w:date="2019-08-05T11:18:00Z"/>
                <w:rFonts w:eastAsiaTheme="minorEastAsia"/>
                <w:color w:val="0070C0"/>
              </w:rPr>
            </w:pPr>
            <w:ins w:id="69" w:author="Hao  WANG" w:date="2019-08-05T11:18:00Z">
              <w:r>
                <w:rPr>
                  <w:rFonts w:eastAsiaTheme="minorEastAsia" w:hint="eastAsia"/>
                  <w:color w:val="0070C0"/>
                </w:rPr>
                <w:t>SQL server 2008 Sp3</w:t>
              </w:r>
            </w:ins>
          </w:p>
        </w:tc>
        <w:tc>
          <w:tcPr>
            <w:tcW w:w="1350" w:type="dxa"/>
          </w:tcPr>
          <w:p w14:paraId="6F67F144" w14:textId="77777777" w:rsidR="002547D2" w:rsidRPr="00EC3BA1" w:rsidRDefault="002547D2" w:rsidP="002547D2">
            <w:pPr>
              <w:rPr>
                <w:ins w:id="70" w:author="Hao  WANG" w:date="2019-08-05T11:18:00Z"/>
                <w:rFonts w:eastAsiaTheme="minorEastAsia"/>
                <w:color w:val="0070C0"/>
              </w:rPr>
            </w:pPr>
            <w:ins w:id="71" w:author="Hao  WANG" w:date="2019-08-05T11:18:00Z">
              <w:r>
                <w:rPr>
                  <w:rFonts w:eastAsiaTheme="minorEastAsia" w:hint="eastAsia"/>
                  <w:color w:val="0070C0"/>
                </w:rPr>
                <w:t>PS 3.0.4.0.0031</w:t>
              </w:r>
            </w:ins>
          </w:p>
        </w:tc>
      </w:tr>
      <w:tr w:rsidR="002547D2" w:rsidRPr="009A58BE" w14:paraId="01A11F5A" w14:textId="77777777" w:rsidTr="002547D2">
        <w:trPr>
          <w:ins w:id="72" w:author="Hao  WANG" w:date="2019-08-05T11:18:00Z"/>
        </w:trPr>
        <w:tc>
          <w:tcPr>
            <w:tcW w:w="1638" w:type="dxa"/>
          </w:tcPr>
          <w:p w14:paraId="658ABE61" w14:textId="77777777" w:rsidR="002547D2" w:rsidRPr="002A2C29" w:rsidRDefault="002547D2" w:rsidP="002547D2">
            <w:pPr>
              <w:rPr>
                <w:ins w:id="73" w:author="Hao  WANG" w:date="2019-08-05T11:18:00Z"/>
                <w:color w:val="0070C0"/>
              </w:rPr>
            </w:pPr>
            <w:ins w:id="74" w:author="Hao  WANG" w:date="2019-08-05T11:18:00Z">
              <w:r w:rsidRPr="002A2C29">
                <w:rPr>
                  <w:color w:val="0070C0"/>
                </w:rPr>
                <w:t>Terminal</w:t>
              </w:r>
            </w:ins>
          </w:p>
        </w:tc>
        <w:tc>
          <w:tcPr>
            <w:tcW w:w="1620" w:type="dxa"/>
          </w:tcPr>
          <w:p w14:paraId="16B66C9A" w14:textId="77777777" w:rsidR="002547D2" w:rsidRPr="009A58BE" w:rsidRDefault="002547D2" w:rsidP="002547D2">
            <w:pPr>
              <w:rPr>
                <w:ins w:id="75" w:author="Hao  WANG" w:date="2019-08-05T11:18:00Z"/>
                <w:color w:val="0070C0"/>
              </w:rPr>
            </w:pPr>
            <w:ins w:id="76" w:author="Hao  WANG" w:date="2019-08-05T11:18:00Z">
              <w:r w:rsidRPr="00112C29">
                <w:rPr>
                  <w:rFonts w:eastAsiaTheme="minorEastAsia"/>
                  <w:color w:val="0070C0"/>
                </w:rPr>
                <w:t>Intel</w:t>
              </w:r>
              <w:r w:rsidRPr="00112C29">
                <w:rPr>
                  <w:rFonts w:eastAsiaTheme="minorEastAsia" w:hint="eastAsia"/>
                  <w:color w:val="0070C0"/>
                </w:rPr>
                <w:t xml:space="preserve">(R) </w:t>
              </w:r>
              <w:r>
                <w:rPr>
                  <w:rFonts w:eastAsiaTheme="minorEastAsia" w:hint="eastAsia"/>
                  <w:color w:val="0070C0"/>
                </w:rPr>
                <w:t>Celeron</w:t>
              </w:r>
              <w:r w:rsidRPr="00112C29">
                <w:rPr>
                  <w:rFonts w:eastAsiaTheme="minorEastAsia"/>
                  <w:color w:val="0070C0"/>
                </w:rPr>
                <w:t xml:space="preserve"> </w:t>
              </w:r>
              <w:r>
                <w:rPr>
                  <w:rFonts w:eastAsiaTheme="minorEastAsia" w:hint="eastAsia"/>
                  <w:color w:val="0070C0"/>
                </w:rPr>
                <w:t>CPU J1900</w:t>
              </w:r>
              <w:r>
                <w:rPr>
                  <w:color w:val="0070C0"/>
                </w:rPr>
                <w:t xml:space="preserve"> </w:t>
              </w:r>
              <w:r>
                <w:rPr>
                  <w:rFonts w:eastAsiaTheme="minorEastAsia" w:hint="eastAsia"/>
                  <w:color w:val="0070C0"/>
                </w:rPr>
                <w:t>2.0</w:t>
              </w:r>
              <w:r w:rsidRPr="009A58BE">
                <w:rPr>
                  <w:color w:val="0070C0"/>
                </w:rPr>
                <w:t>GHz</w:t>
              </w:r>
            </w:ins>
          </w:p>
        </w:tc>
        <w:tc>
          <w:tcPr>
            <w:tcW w:w="1071" w:type="dxa"/>
          </w:tcPr>
          <w:p w14:paraId="6F711B52" w14:textId="77777777" w:rsidR="002547D2" w:rsidRPr="009A58BE" w:rsidRDefault="002547D2" w:rsidP="002547D2">
            <w:pPr>
              <w:rPr>
                <w:ins w:id="77" w:author="Hao  WANG" w:date="2019-08-05T11:18:00Z"/>
                <w:color w:val="0070C0"/>
              </w:rPr>
            </w:pPr>
            <w:ins w:id="78" w:author="Hao  WANG" w:date="2019-08-05T11:18:00Z">
              <w:r w:rsidRPr="009A58BE">
                <w:rPr>
                  <w:color w:val="0070C0"/>
                </w:rPr>
                <w:t>4GB</w:t>
              </w:r>
            </w:ins>
          </w:p>
        </w:tc>
        <w:tc>
          <w:tcPr>
            <w:tcW w:w="944" w:type="dxa"/>
          </w:tcPr>
          <w:p w14:paraId="61320EA6" w14:textId="77777777" w:rsidR="002547D2" w:rsidRPr="009A58BE" w:rsidRDefault="002547D2" w:rsidP="002547D2">
            <w:pPr>
              <w:rPr>
                <w:ins w:id="79" w:author="Hao  WANG" w:date="2019-08-05T11:18:00Z"/>
                <w:color w:val="0070C0"/>
              </w:rPr>
            </w:pPr>
            <w:ins w:id="80" w:author="Hao  WANG" w:date="2019-08-05T11:18:00Z">
              <w:r w:rsidRPr="009A58BE">
                <w:rPr>
                  <w:color w:val="0070C0"/>
                </w:rPr>
                <w:t>450GB</w:t>
              </w:r>
            </w:ins>
          </w:p>
        </w:tc>
        <w:tc>
          <w:tcPr>
            <w:tcW w:w="1675" w:type="dxa"/>
          </w:tcPr>
          <w:p w14:paraId="5868EBDE" w14:textId="77777777" w:rsidR="002547D2" w:rsidRPr="00EC3BA1" w:rsidRDefault="002547D2" w:rsidP="002547D2">
            <w:pPr>
              <w:rPr>
                <w:ins w:id="81" w:author="Hao  WANG" w:date="2019-08-05T11:18:00Z"/>
                <w:rFonts w:eastAsiaTheme="minorEastAsia"/>
                <w:color w:val="0070C0"/>
              </w:rPr>
            </w:pPr>
            <w:ins w:id="82" w:author="Hao  WANG" w:date="2019-08-05T11:18:00Z">
              <w:r w:rsidRPr="009A58BE">
                <w:rPr>
                  <w:color w:val="0070C0"/>
                </w:rPr>
                <w:t xml:space="preserve">Windows </w:t>
              </w:r>
              <w:r>
                <w:rPr>
                  <w:rFonts w:eastAsiaTheme="minorEastAsia" w:hint="eastAsia"/>
                  <w:color w:val="0070C0"/>
                </w:rPr>
                <w:t>10 Enterprise 2016</w:t>
              </w:r>
            </w:ins>
          </w:p>
        </w:tc>
        <w:tc>
          <w:tcPr>
            <w:tcW w:w="1350" w:type="dxa"/>
          </w:tcPr>
          <w:p w14:paraId="4C2D7D43" w14:textId="77777777" w:rsidR="002547D2" w:rsidRPr="00112C29" w:rsidRDefault="002547D2" w:rsidP="002547D2">
            <w:pPr>
              <w:rPr>
                <w:ins w:id="83" w:author="Hao  WANG" w:date="2019-08-05T11:18:00Z"/>
                <w:rFonts w:eastAsiaTheme="minorEastAsia"/>
                <w:color w:val="0070C0"/>
              </w:rPr>
            </w:pPr>
            <w:ins w:id="84" w:author="Hao  WANG" w:date="2019-08-05T11:18:00Z">
              <w:r>
                <w:rPr>
                  <w:rFonts w:eastAsiaTheme="minorEastAsia" w:hint="eastAsia"/>
                  <w:color w:val="0070C0"/>
                </w:rPr>
                <w:t>AUTOIT 3.0</w:t>
              </w:r>
            </w:ins>
          </w:p>
        </w:tc>
        <w:tc>
          <w:tcPr>
            <w:tcW w:w="1350" w:type="dxa"/>
          </w:tcPr>
          <w:p w14:paraId="082B5679" w14:textId="77777777" w:rsidR="002547D2" w:rsidRPr="002A2C29" w:rsidRDefault="002547D2" w:rsidP="002547D2">
            <w:pPr>
              <w:rPr>
                <w:ins w:id="85" w:author="Hao  WANG" w:date="2019-08-05T11:18:00Z"/>
                <w:color w:val="0070C0"/>
              </w:rPr>
            </w:pPr>
          </w:p>
        </w:tc>
      </w:tr>
    </w:tbl>
    <w:p w14:paraId="1D3C6670" w14:textId="77777777" w:rsidR="000F5828" w:rsidRDefault="000F5828" w:rsidP="00393EDD">
      <w:pPr>
        <w:rPr>
          <w:rFonts w:ascii="Times New Roman" w:hAnsi="Times New Roman" w:cs="Times New Roman"/>
          <w:bCs/>
          <w:iCs/>
          <w:sz w:val="24"/>
          <w:lang w:eastAsia="zh-CN"/>
        </w:rPr>
      </w:pPr>
    </w:p>
    <w:p w14:paraId="313286A5" w14:textId="77777777" w:rsidR="00393EDD" w:rsidRDefault="00393EDD" w:rsidP="00393EDD">
      <w:pPr>
        <w:jc w:val="center"/>
        <w:rPr>
          <w:lang w:eastAsia="zh-CN"/>
        </w:rPr>
      </w:pPr>
      <w:r>
        <w:rPr>
          <w:rFonts w:hint="eastAsia"/>
          <w:lang w:eastAsia="zh-CN"/>
        </w:rPr>
        <w:t>Table 1 Hardware Configuration</w:t>
      </w:r>
    </w:p>
    <w:p w14:paraId="7A643082" w14:textId="77777777" w:rsidR="00393EDD" w:rsidRDefault="00393EDD" w:rsidP="00393EDD">
      <w:pPr>
        <w:pStyle w:val="Heading1"/>
        <w:rPr>
          <w:lang w:eastAsia="zh-CN"/>
        </w:rPr>
      </w:pPr>
      <w:bookmarkStart w:id="86" w:name="_Toc198452470"/>
      <w:bookmarkStart w:id="87" w:name="_Toc508211928"/>
      <w:bookmarkStart w:id="88" w:name="_Toc4770419"/>
      <w:r>
        <w:t xml:space="preserve">Test </w:t>
      </w:r>
      <w:bookmarkEnd w:id="86"/>
      <w:r>
        <w:rPr>
          <w:rFonts w:hint="eastAsia"/>
          <w:lang w:eastAsia="zh-CN"/>
        </w:rPr>
        <w:t>Strategy</w:t>
      </w:r>
      <w:bookmarkEnd w:id="87"/>
      <w:bookmarkEnd w:id="88"/>
    </w:p>
    <w:p w14:paraId="70A5D523" w14:textId="77777777" w:rsidR="00393EDD" w:rsidRDefault="00393EDD" w:rsidP="00393EDD">
      <w:pPr>
        <w:pStyle w:val="Heading2"/>
      </w:pPr>
      <w:bookmarkStart w:id="89" w:name="_Toc508211929"/>
      <w:bookmarkStart w:id="90" w:name="_Toc4770420"/>
      <w:r>
        <w:rPr>
          <w:rFonts w:hint="eastAsia"/>
        </w:rPr>
        <w:t>Test Object</w:t>
      </w:r>
      <w:bookmarkEnd w:id="89"/>
      <w:bookmarkEnd w:id="90"/>
    </w:p>
    <w:p w14:paraId="24EE8326" w14:textId="77777777" w:rsidR="00893520" w:rsidRPr="008658B9" w:rsidRDefault="00893520" w:rsidP="00893520">
      <w:pPr>
        <w:ind w:firstLine="360"/>
        <w:rPr>
          <w:rFonts w:ascii="Times New Roman" w:hAnsi="Times New Roman" w:cs="Times New Roman"/>
          <w:sz w:val="24"/>
          <w:lang w:eastAsia="zh-CN"/>
        </w:rPr>
      </w:pPr>
      <w:r w:rsidRPr="008658B9">
        <w:rPr>
          <w:rFonts w:ascii="Times New Roman" w:hAnsi="Times New Roman" w:cs="Times New Roman" w:hint="eastAsia"/>
          <w:sz w:val="24"/>
          <w:lang w:eastAsia="zh-CN"/>
        </w:rPr>
        <w:lastRenderedPageBreak/>
        <w:t xml:space="preserve">We will integrate the 3rd party system and patients can print their reports and films including gray film and color film in ONE </w:t>
      </w:r>
      <w:r w:rsidRPr="008658B9">
        <w:rPr>
          <w:rFonts w:ascii="Times New Roman" w:hAnsi="Times New Roman" w:cs="Times New Roman"/>
          <w:sz w:val="24"/>
          <w:lang w:eastAsia="zh-CN"/>
        </w:rPr>
        <w:t>terminal</w:t>
      </w:r>
      <w:r w:rsidRPr="008658B9">
        <w:rPr>
          <w:rFonts w:ascii="Times New Roman" w:hAnsi="Times New Roman" w:cs="Times New Roman" w:hint="eastAsia"/>
          <w:sz w:val="24"/>
          <w:lang w:eastAsia="zh-CN"/>
        </w:rPr>
        <w:t xml:space="preserve"> with color printer as new extension hardware.</w:t>
      </w:r>
    </w:p>
    <w:p w14:paraId="6D29FDC7" w14:textId="77777777" w:rsidR="002536DC" w:rsidRPr="008658B9" w:rsidRDefault="002536DC" w:rsidP="002536DC">
      <w:pPr>
        <w:ind w:firstLine="360"/>
        <w:rPr>
          <w:rFonts w:ascii="Times New Roman" w:hAnsi="Times New Roman" w:cs="Times New Roman"/>
          <w:sz w:val="24"/>
          <w:lang w:eastAsia="zh-CN"/>
        </w:rPr>
      </w:pPr>
      <w:r w:rsidRPr="008658B9">
        <w:rPr>
          <w:rFonts w:ascii="Times New Roman" w:hAnsi="Times New Roman" w:cs="Times New Roman" w:hint="eastAsia"/>
          <w:sz w:val="24"/>
          <w:lang w:eastAsia="zh-CN"/>
        </w:rPr>
        <w:t xml:space="preserve">We will focus on the PS system </w:t>
      </w:r>
      <w:r w:rsidR="00723709">
        <w:rPr>
          <w:rFonts w:ascii="Times New Roman" w:hAnsi="Times New Roman" w:cs="Times New Roman"/>
          <w:sz w:val="24"/>
          <w:lang w:eastAsia="zh-CN"/>
        </w:rPr>
        <w:t>reliability</w:t>
      </w:r>
      <w:r w:rsidRPr="008658B9">
        <w:rPr>
          <w:rFonts w:ascii="Times New Roman" w:hAnsi="Times New Roman" w:cs="Times New Roman" w:hint="eastAsia"/>
          <w:sz w:val="24"/>
          <w:lang w:eastAsia="zh-CN"/>
        </w:rPr>
        <w:t xml:space="preserve"> testing work. We will simulate the web service call and send them to PS server, and monitor the transactions response time, service performance and hardware resource usage. This </w:t>
      </w:r>
      <w:r w:rsidRPr="008658B9">
        <w:rPr>
          <w:rFonts w:ascii="Times New Roman" w:hAnsi="Times New Roman" w:cs="Times New Roman"/>
          <w:sz w:val="24"/>
          <w:lang w:eastAsia="zh-CN"/>
        </w:rPr>
        <w:t>scenario</w:t>
      </w:r>
      <w:r w:rsidRPr="008658B9">
        <w:rPr>
          <w:rFonts w:ascii="Times New Roman" w:hAnsi="Times New Roman" w:cs="Times New Roman" w:hint="eastAsia"/>
          <w:sz w:val="24"/>
          <w:lang w:eastAsia="zh-CN"/>
        </w:rPr>
        <w:t xml:space="preserve"> will include the 3rd request, report </w:t>
      </w:r>
      <w:r w:rsidRPr="008658B9">
        <w:rPr>
          <w:rFonts w:ascii="Times New Roman" w:hAnsi="Times New Roman" w:cs="Times New Roman"/>
          <w:sz w:val="24"/>
          <w:lang w:eastAsia="zh-CN"/>
        </w:rPr>
        <w:t>achieve</w:t>
      </w:r>
      <w:r w:rsidRPr="008658B9">
        <w:rPr>
          <w:rFonts w:ascii="Times New Roman" w:hAnsi="Times New Roman" w:cs="Times New Roman" w:hint="eastAsia"/>
          <w:sz w:val="24"/>
          <w:lang w:eastAsia="zh-CN"/>
        </w:rPr>
        <w:t>d, film and report print and web query, update operations etc.</w:t>
      </w:r>
    </w:p>
    <w:p w14:paraId="7EF9A53D" w14:textId="77777777" w:rsidR="00393EDD" w:rsidRDefault="00393EDD" w:rsidP="00393EDD">
      <w:pPr>
        <w:ind w:firstLine="576"/>
        <w:rPr>
          <w:lang w:eastAsia="zh-CN"/>
        </w:rPr>
      </w:pPr>
    </w:p>
    <w:p w14:paraId="4A450F5E" w14:textId="77777777" w:rsidR="00393EDD" w:rsidRDefault="00393EDD" w:rsidP="00393EDD">
      <w:pPr>
        <w:pStyle w:val="Heading2"/>
      </w:pPr>
      <w:bookmarkStart w:id="91" w:name="_Toc508211930"/>
      <w:bookmarkStart w:id="92" w:name="_Toc4770421"/>
      <w:r>
        <w:rPr>
          <w:rFonts w:hint="eastAsia"/>
        </w:rPr>
        <w:t>PS Transactions analysis</w:t>
      </w:r>
      <w:bookmarkEnd w:id="91"/>
      <w:bookmarkEnd w:id="92"/>
    </w:p>
    <w:p w14:paraId="566B6CE0" w14:textId="77777777" w:rsidR="002536DC" w:rsidRDefault="002536DC" w:rsidP="002536DC">
      <w:pPr>
        <w:pStyle w:val="ListParagraph"/>
        <w:numPr>
          <w:ilvl w:val="0"/>
          <w:numId w:val="6"/>
        </w:numPr>
        <w:ind w:firstLineChars="0"/>
        <w:rPr>
          <w:lang w:eastAsia="zh-CN"/>
        </w:rPr>
      </w:pPr>
      <w:r>
        <w:rPr>
          <w:rFonts w:hint="eastAsia"/>
          <w:lang w:eastAsia="zh-CN"/>
        </w:rPr>
        <w:t xml:space="preserve">Report print by </w:t>
      </w:r>
      <w:r w:rsidR="00A00D5C">
        <w:rPr>
          <w:lang w:eastAsia="zh-CN"/>
        </w:rPr>
        <w:t>E1</w:t>
      </w:r>
      <w:r>
        <w:rPr>
          <w:rFonts w:hint="eastAsia"/>
          <w:lang w:eastAsia="zh-CN"/>
        </w:rPr>
        <w:t xml:space="preserve"> terminal:</w:t>
      </w:r>
    </w:p>
    <w:p w14:paraId="723CC482" w14:textId="77777777" w:rsidR="002536DC" w:rsidRDefault="002536DC" w:rsidP="002536DC">
      <w:pPr>
        <w:pStyle w:val="ListParagraph"/>
        <w:numPr>
          <w:ilvl w:val="1"/>
          <w:numId w:val="6"/>
        </w:numPr>
        <w:ind w:firstLineChars="0"/>
        <w:rPr>
          <w:lang w:eastAsia="zh-CN"/>
        </w:rPr>
      </w:pPr>
      <w:r>
        <w:rPr>
          <w:rFonts w:hint="eastAsia"/>
          <w:lang w:eastAsia="zh-CN"/>
        </w:rPr>
        <w:t xml:space="preserve">Create patient information in system. </w:t>
      </w:r>
    </w:p>
    <w:p w14:paraId="204BA817" w14:textId="77777777" w:rsidR="002536DC" w:rsidRDefault="002536DC" w:rsidP="002536DC">
      <w:pPr>
        <w:pStyle w:val="ListParagraph"/>
        <w:numPr>
          <w:ilvl w:val="1"/>
          <w:numId w:val="6"/>
        </w:numPr>
        <w:ind w:firstLineChars="0"/>
        <w:rPr>
          <w:lang w:eastAsia="zh-CN"/>
        </w:rPr>
      </w:pPr>
      <w:r>
        <w:rPr>
          <w:rFonts w:hint="eastAsia"/>
          <w:lang w:eastAsia="zh-CN"/>
        </w:rPr>
        <w:t>Send the report by web service and size is 100KB or 4MB randomly.</w:t>
      </w:r>
    </w:p>
    <w:p w14:paraId="117C2D63" w14:textId="77777777" w:rsidR="002536DC" w:rsidRDefault="002536DC" w:rsidP="002536DC">
      <w:pPr>
        <w:pStyle w:val="ListParagraph"/>
        <w:numPr>
          <w:ilvl w:val="1"/>
          <w:numId w:val="6"/>
        </w:numPr>
        <w:ind w:firstLineChars="0"/>
        <w:rPr>
          <w:lang w:eastAsia="zh-CN"/>
        </w:rPr>
      </w:pPr>
      <w:r>
        <w:rPr>
          <w:rFonts w:hint="eastAsia"/>
          <w:lang w:eastAsia="zh-CN"/>
        </w:rPr>
        <w:t>Print the report.</w:t>
      </w:r>
    </w:p>
    <w:p w14:paraId="63E5D6D3" w14:textId="77777777" w:rsidR="002536DC" w:rsidRDefault="002536DC" w:rsidP="002536DC">
      <w:pPr>
        <w:pStyle w:val="ListParagraph"/>
        <w:numPr>
          <w:ilvl w:val="0"/>
          <w:numId w:val="6"/>
        </w:numPr>
        <w:ind w:firstLineChars="0"/>
        <w:rPr>
          <w:lang w:eastAsia="zh-CN"/>
        </w:rPr>
      </w:pPr>
      <w:r>
        <w:rPr>
          <w:rFonts w:hint="eastAsia"/>
          <w:lang w:eastAsia="zh-CN"/>
        </w:rPr>
        <w:t>Film print</w:t>
      </w:r>
      <w:r>
        <w:rPr>
          <w:rFonts w:eastAsiaTheme="minorEastAsia" w:hint="eastAsia"/>
          <w:lang w:eastAsia="zh-CN"/>
        </w:rPr>
        <w:t xml:space="preserve"> including grey film and color film</w:t>
      </w:r>
      <w:r>
        <w:rPr>
          <w:rFonts w:hint="eastAsia"/>
          <w:lang w:eastAsia="zh-CN"/>
        </w:rPr>
        <w:t xml:space="preserve"> by K2/K3 terminal:</w:t>
      </w:r>
    </w:p>
    <w:p w14:paraId="036F4EC6" w14:textId="77777777" w:rsidR="002536DC" w:rsidRDefault="002536DC" w:rsidP="002536DC">
      <w:pPr>
        <w:pStyle w:val="ListParagraph"/>
        <w:numPr>
          <w:ilvl w:val="1"/>
          <w:numId w:val="6"/>
        </w:numPr>
        <w:ind w:firstLineChars="0"/>
        <w:rPr>
          <w:lang w:eastAsia="zh-CN"/>
        </w:rPr>
      </w:pPr>
      <w:r>
        <w:rPr>
          <w:rFonts w:hint="eastAsia"/>
          <w:lang w:eastAsia="zh-CN"/>
        </w:rPr>
        <w:t xml:space="preserve">Create </w:t>
      </w:r>
      <w:r>
        <w:rPr>
          <w:lang w:eastAsia="zh-CN"/>
        </w:rPr>
        <w:t>patient</w:t>
      </w:r>
      <w:r>
        <w:rPr>
          <w:rFonts w:hint="eastAsia"/>
          <w:lang w:eastAsia="zh-CN"/>
        </w:rPr>
        <w:t xml:space="preserve"> order in system.</w:t>
      </w:r>
    </w:p>
    <w:p w14:paraId="602DA78B" w14:textId="77777777" w:rsidR="002536DC" w:rsidRDefault="002536DC" w:rsidP="002536DC">
      <w:pPr>
        <w:pStyle w:val="ListParagraph"/>
        <w:numPr>
          <w:ilvl w:val="1"/>
          <w:numId w:val="6"/>
        </w:numPr>
        <w:ind w:firstLineChars="0"/>
        <w:rPr>
          <w:lang w:eastAsia="zh-CN"/>
        </w:rPr>
      </w:pPr>
      <w:r>
        <w:rPr>
          <w:rFonts w:hint="eastAsia"/>
          <w:lang w:eastAsia="zh-CN"/>
        </w:rPr>
        <w:t>Send the film data by 3</w:t>
      </w:r>
      <w:r w:rsidRPr="000C1C53">
        <w:rPr>
          <w:rFonts w:hint="eastAsia"/>
          <w:vertAlign w:val="superscript"/>
          <w:lang w:eastAsia="zh-CN"/>
        </w:rPr>
        <w:t>rd</w:t>
      </w:r>
      <w:r>
        <w:rPr>
          <w:rFonts w:hint="eastAsia"/>
          <w:lang w:eastAsia="zh-CN"/>
        </w:rPr>
        <w:t xml:space="preserve"> party service.</w:t>
      </w:r>
    </w:p>
    <w:p w14:paraId="52816061" w14:textId="77777777" w:rsidR="002536DC" w:rsidRDefault="002536DC" w:rsidP="002536DC">
      <w:pPr>
        <w:pStyle w:val="ListParagraph"/>
        <w:numPr>
          <w:ilvl w:val="1"/>
          <w:numId w:val="6"/>
        </w:numPr>
        <w:ind w:firstLineChars="0"/>
        <w:rPr>
          <w:lang w:eastAsia="zh-CN"/>
        </w:rPr>
      </w:pPr>
      <w:r>
        <w:rPr>
          <w:rFonts w:hint="eastAsia"/>
          <w:lang w:eastAsia="zh-CN"/>
        </w:rPr>
        <w:t xml:space="preserve">Print the film by web service. </w:t>
      </w:r>
    </w:p>
    <w:p w14:paraId="485B3DC2" w14:textId="77777777" w:rsidR="002536DC" w:rsidRDefault="002536DC" w:rsidP="002536DC">
      <w:pPr>
        <w:pStyle w:val="ListParagraph"/>
        <w:numPr>
          <w:ilvl w:val="1"/>
          <w:numId w:val="6"/>
        </w:numPr>
        <w:ind w:firstLineChars="0"/>
        <w:rPr>
          <w:lang w:eastAsia="zh-CN"/>
        </w:rPr>
      </w:pPr>
      <w:r>
        <w:rPr>
          <w:rFonts w:hint="eastAsia"/>
          <w:lang w:eastAsia="zh-CN"/>
        </w:rPr>
        <w:t>Print the color film to paper printer.</w:t>
      </w:r>
    </w:p>
    <w:p w14:paraId="6F5D111E" w14:textId="77777777" w:rsidR="002536DC" w:rsidRDefault="002536DC" w:rsidP="002536DC">
      <w:pPr>
        <w:pStyle w:val="ListParagraph"/>
        <w:numPr>
          <w:ilvl w:val="0"/>
          <w:numId w:val="6"/>
        </w:numPr>
        <w:ind w:firstLineChars="0"/>
        <w:rPr>
          <w:lang w:eastAsia="zh-CN"/>
        </w:rPr>
      </w:pPr>
      <w:r>
        <w:rPr>
          <w:rFonts w:hint="eastAsia"/>
          <w:lang w:eastAsia="zh-CN"/>
        </w:rPr>
        <w:t>Film archive:</w:t>
      </w:r>
    </w:p>
    <w:p w14:paraId="60669D57" w14:textId="77777777" w:rsidR="002536DC" w:rsidRDefault="002536DC" w:rsidP="002536DC">
      <w:pPr>
        <w:pStyle w:val="ListParagraph"/>
        <w:numPr>
          <w:ilvl w:val="1"/>
          <w:numId w:val="6"/>
        </w:numPr>
        <w:ind w:firstLineChars="0"/>
        <w:rPr>
          <w:lang w:eastAsia="zh-CN"/>
        </w:rPr>
      </w:pPr>
      <w:r>
        <w:rPr>
          <w:rFonts w:hint="eastAsia"/>
          <w:lang w:eastAsia="zh-CN"/>
        </w:rPr>
        <w:t xml:space="preserve"> Send the film from workstation and let the OCR </w:t>
      </w:r>
      <w:r>
        <w:rPr>
          <w:lang w:eastAsia="zh-CN"/>
        </w:rPr>
        <w:t>indentify</w:t>
      </w:r>
      <w:r>
        <w:rPr>
          <w:rFonts w:hint="eastAsia"/>
          <w:lang w:eastAsia="zh-CN"/>
        </w:rPr>
        <w:t xml:space="preserve"> the information and archived in PUMA </w:t>
      </w:r>
      <w:r w:rsidR="00CB6754">
        <w:rPr>
          <w:rFonts w:hint="eastAsia"/>
          <w:lang w:eastAsia="zh-CN"/>
        </w:rPr>
        <w:t>MR3</w:t>
      </w:r>
      <w:r>
        <w:rPr>
          <w:rFonts w:hint="eastAsia"/>
          <w:lang w:eastAsia="zh-CN"/>
        </w:rPr>
        <w:t xml:space="preserve"> system.</w:t>
      </w:r>
    </w:p>
    <w:p w14:paraId="5BAEECBE" w14:textId="77777777" w:rsidR="002536DC" w:rsidRDefault="002536DC" w:rsidP="002536DC">
      <w:pPr>
        <w:pStyle w:val="ListParagraph"/>
        <w:numPr>
          <w:ilvl w:val="0"/>
          <w:numId w:val="6"/>
        </w:numPr>
        <w:ind w:firstLineChars="0"/>
        <w:rPr>
          <w:lang w:eastAsia="zh-CN"/>
        </w:rPr>
      </w:pPr>
      <w:r>
        <w:rPr>
          <w:rFonts w:hint="eastAsia"/>
          <w:lang w:eastAsia="zh-CN"/>
        </w:rPr>
        <w:t xml:space="preserve"> Related operations in web work list:</w:t>
      </w:r>
    </w:p>
    <w:p w14:paraId="60BD2291" w14:textId="77777777" w:rsidR="002536DC" w:rsidRDefault="002536DC" w:rsidP="002536DC">
      <w:pPr>
        <w:pStyle w:val="ListParagraph"/>
        <w:numPr>
          <w:ilvl w:val="1"/>
          <w:numId w:val="6"/>
        </w:numPr>
        <w:ind w:firstLineChars="0"/>
        <w:rPr>
          <w:lang w:eastAsia="zh-CN"/>
        </w:rPr>
      </w:pPr>
      <w:r>
        <w:rPr>
          <w:rFonts w:hint="eastAsia"/>
          <w:lang w:eastAsia="zh-CN"/>
        </w:rPr>
        <w:t>Query the patient information by date include all, latest month, latest  week, latest  two days, today and random date</w:t>
      </w:r>
    </w:p>
    <w:p w14:paraId="52E403F2" w14:textId="77777777" w:rsidR="002536DC" w:rsidRDefault="002536DC" w:rsidP="002536DC">
      <w:pPr>
        <w:pStyle w:val="ListParagraph"/>
        <w:numPr>
          <w:ilvl w:val="1"/>
          <w:numId w:val="6"/>
        </w:numPr>
        <w:ind w:firstLineChars="0"/>
        <w:rPr>
          <w:lang w:eastAsia="zh-CN"/>
        </w:rPr>
      </w:pPr>
      <w:r>
        <w:rPr>
          <w:rFonts w:hint="eastAsia"/>
          <w:lang w:eastAsia="zh-CN"/>
        </w:rPr>
        <w:t>Query the detail patient information by accession number, patient ID, patient name.</w:t>
      </w:r>
    </w:p>
    <w:p w14:paraId="10782AA4" w14:textId="77777777" w:rsidR="002536DC" w:rsidRDefault="002536DC" w:rsidP="002536DC">
      <w:pPr>
        <w:pStyle w:val="ListParagraph"/>
        <w:numPr>
          <w:ilvl w:val="1"/>
          <w:numId w:val="6"/>
        </w:numPr>
        <w:ind w:firstLineChars="0"/>
        <w:rPr>
          <w:lang w:eastAsia="zh-CN"/>
        </w:rPr>
      </w:pPr>
      <w:r>
        <w:rPr>
          <w:rFonts w:hint="eastAsia"/>
          <w:lang w:eastAsia="zh-CN"/>
        </w:rPr>
        <w:t>User login.</w:t>
      </w:r>
    </w:p>
    <w:p w14:paraId="6D08933E" w14:textId="77777777" w:rsidR="002536DC" w:rsidRDefault="002536DC" w:rsidP="002536DC">
      <w:pPr>
        <w:pStyle w:val="ListParagraph"/>
        <w:numPr>
          <w:ilvl w:val="1"/>
          <w:numId w:val="6"/>
        </w:numPr>
        <w:ind w:firstLineChars="0"/>
        <w:rPr>
          <w:lang w:eastAsia="zh-CN"/>
        </w:rPr>
      </w:pPr>
      <w:r>
        <w:rPr>
          <w:rFonts w:hint="eastAsia"/>
          <w:lang w:eastAsia="zh-CN"/>
        </w:rPr>
        <w:t>Set the study holding time.</w:t>
      </w:r>
    </w:p>
    <w:p w14:paraId="7D059E2B" w14:textId="77777777" w:rsidR="002536DC" w:rsidRDefault="002536DC" w:rsidP="002536DC">
      <w:pPr>
        <w:pStyle w:val="ListParagraph"/>
        <w:numPr>
          <w:ilvl w:val="1"/>
          <w:numId w:val="6"/>
        </w:numPr>
        <w:ind w:firstLineChars="0"/>
        <w:rPr>
          <w:lang w:eastAsia="zh-CN"/>
        </w:rPr>
      </w:pPr>
      <w:r>
        <w:rPr>
          <w:rFonts w:hint="eastAsia"/>
          <w:lang w:eastAsia="zh-CN"/>
        </w:rPr>
        <w:t>Set the film exam to printed, unprinted, not print with exam expand.</w:t>
      </w:r>
    </w:p>
    <w:p w14:paraId="5B91C025" w14:textId="77777777" w:rsidR="002536DC" w:rsidRDefault="002536DC" w:rsidP="002536DC">
      <w:pPr>
        <w:pStyle w:val="ListParagraph"/>
        <w:numPr>
          <w:ilvl w:val="1"/>
          <w:numId w:val="6"/>
        </w:numPr>
        <w:ind w:firstLineChars="0"/>
        <w:rPr>
          <w:lang w:eastAsia="zh-CN"/>
        </w:rPr>
      </w:pPr>
      <w:r>
        <w:rPr>
          <w:rFonts w:hint="eastAsia"/>
          <w:lang w:eastAsia="zh-CN"/>
        </w:rPr>
        <w:t>Set the film exam to printed, unprinted, not print without exam expand.</w:t>
      </w:r>
    </w:p>
    <w:p w14:paraId="01853445" w14:textId="77777777" w:rsidR="002536DC" w:rsidRDefault="002536DC" w:rsidP="002536DC">
      <w:pPr>
        <w:pStyle w:val="ListParagraph"/>
        <w:numPr>
          <w:ilvl w:val="1"/>
          <w:numId w:val="6"/>
        </w:numPr>
        <w:ind w:firstLineChars="0"/>
        <w:rPr>
          <w:lang w:eastAsia="zh-CN"/>
        </w:rPr>
      </w:pPr>
      <w:r>
        <w:rPr>
          <w:rFonts w:hint="eastAsia"/>
          <w:lang w:eastAsia="zh-CN"/>
        </w:rPr>
        <w:t>Set the report exam to printed, unprinted, not print without exam expand.</w:t>
      </w:r>
    </w:p>
    <w:p w14:paraId="6E32F2F6" w14:textId="77777777" w:rsidR="002536DC" w:rsidRDefault="002536DC" w:rsidP="002536DC">
      <w:pPr>
        <w:pStyle w:val="ListParagraph"/>
        <w:numPr>
          <w:ilvl w:val="1"/>
          <w:numId w:val="6"/>
        </w:numPr>
        <w:ind w:firstLineChars="0"/>
        <w:rPr>
          <w:lang w:eastAsia="zh-CN"/>
        </w:rPr>
      </w:pPr>
      <w:r>
        <w:rPr>
          <w:rFonts w:hint="eastAsia"/>
          <w:lang w:eastAsia="zh-CN"/>
        </w:rPr>
        <w:t>Set the report exam to printed, unprinted, not print without exam expand.</w:t>
      </w:r>
    </w:p>
    <w:p w14:paraId="339FB48A" w14:textId="77777777" w:rsidR="002536DC" w:rsidRDefault="002536DC" w:rsidP="002536DC">
      <w:pPr>
        <w:pStyle w:val="ListParagraph"/>
        <w:numPr>
          <w:ilvl w:val="1"/>
          <w:numId w:val="6"/>
        </w:numPr>
        <w:ind w:firstLineChars="0"/>
        <w:rPr>
          <w:lang w:eastAsia="zh-CN"/>
        </w:rPr>
      </w:pPr>
      <w:r>
        <w:rPr>
          <w:rFonts w:hint="eastAsia"/>
          <w:lang w:eastAsia="zh-CN"/>
        </w:rPr>
        <w:t>Expand the film and report study.</w:t>
      </w:r>
    </w:p>
    <w:p w14:paraId="10DDEA2D" w14:textId="77777777" w:rsidR="002536DC" w:rsidRDefault="002536DC" w:rsidP="002536DC">
      <w:pPr>
        <w:ind w:left="1080"/>
        <w:rPr>
          <w:lang w:eastAsia="zh-CN"/>
        </w:rPr>
      </w:pPr>
    </w:p>
    <w:p w14:paraId="2C6D843C" w14:textId="77777777" w:rsidR="002536DC" w:rsidRDefault="002536DC" w:rsidP="002536DC">
      <w:pPr>
        <w:pStyle w:val="ListParagraph"/>
        <w:numPr>
          <w:ilvl w:val="0"/>
          <w:numId w:val="6"/>
        </w:numPr>
        <w:ind w:firstLineChars="0"/>
        <w:rPr>
          <w:lang w:eastAsia="zh-CN"/>
        </w:rPr>
      </w:pPr>
      <w:r>
        <w:rPr>
          <w:rFonts w:hint="eastAsia"/>
          <w:lang w:eastAsia="zh-CN"/>
        </w:rPr>
        <w:t xml:space="preserve">Query Operations in web monitor: </w:t>
      </w:r>
    </w:p>
    <w:p w14:paraId="0076BB02" w14:textId="77777777" w:rsidR="002536DC" w:rsidRDefault="002536DC" w:rsidP="002536DC">
      <w:pPr>
        <w:pStyle w:val="ListParagraph"/>
        <w:numPr>
          <w:ilvl w:val="1"/>
          <w:numId w:val="6"/>
        </w:numPr>
        <w:ind w:firstLineChars="0"/>
        <w:rPr>
          <w:lang w:eastAsia="zh-CN"/>
        </w:rPr>
      </w:pPr>
      <w:r>
        <w:rPr>
          <w:rFonts w:hint="eastAsia"/>
          <w:lang w:eastAsia="zh-CN"/>
        </w:rPr>
        <w:t>Get department information from web.</w:t>
      </w:r>
    </w:p>
    <w:p w14:paraId="65F0DA98" w14:textId="77777777" w:rsidR="002536DC" w:rsidRDefault="002536DC" w:rsidP="002536DC">
      <w:pPr>
        <w:pStyle w:val="ListParagraph"/>
        <w:numPr>
          <w:ilvl w:val="1"/>
          <w:numId w:val="6"/>
        </w:numPr>
        <w:ind w:firstLineChars="0"/>
        <w:rPr>
          <w:lang w:eastAsia="zh-CN"/>
        </w:rPr>
      </w:pPr>
      <w:r>
        <w:rPr>
          <w:rFonts w:hint="eastAsia"/>
          <w:lang w:eastAsia="zh-CN"/>
        </w:rPr>
        <w:t>View the terminal monitor information.</w:t>
      </w:r>
    </w:p>
    <w:p w14:paraId="63FEF320" w14:textId="77777777" w:rsidR="002536DC" w:rsidRDefault="002536DC" w:rsidP="002536DC">
      <w:pPr>
        <w:pStyle w:val="ListParagraph"/>
        <w:ind w:left="720" w:firstLineChars="0" w:firstLine="0"/>
        <w:rPr>
          <w:lang w:eastAsia="zh-CN"/>
        </w:rPr>
      </w:pPr>
    </w:p>
    <w:p w14:paraId="46C20C3C" w14:textId="77777777" w:rsidR="002536DC" w:rsidRDefault="002536DC" w:rsidP="002536DC">
      <w:pPr>
        <w:pStyle w:val="ListParagraph"/>
        <w:numPr>
          <w:ilvl w:val="0"/>
          <w:numId w:val="6"/>
        </w:numPr>
        <w:ind w:firstLineChars="0"/>
        <w:rPr>
          <w:lang w:eastAsia="zh-CN"/>
        </w:rPr>
      </w:pPr>
      <w:r>
        <w:rPr>
          <w:rFonts w:hint="eastAsia"/>
          <w:lang w:eastAsia="zh-CN"/>
        </w:rPr>
        <w:t>Query  Operations in web reconciliation:</w:t>
      </w:r>
    </w:p>
    <w:p w14:paraId="1D5C2C12" w14:textId="77777777" w:rsidR="002536DC" w:rsidRDefault="002536DC" w:rsidP="002536DC">
      <w:pPr>
        <w:pStyle w:val="ListParagraph"/>
        <w:numPr>
          <w:ilvl w:val="1"/>
          <w:numId w:val="6"/>
        </w:numPr>
        <w:ind w:firstLineChars="0"/>
        <w:rPr>
          <w:lang w:eastAsia="zh-CN"/>
        </w:rPr>
      </w:pPr>
      <w:r>
        <w:rPr>
          <w:rFonts w:hint="eastAsia"/>
          <w:lang w:eastAsia="zh-CN"/>
        </w:rPr>
        <w:t>Search all film data which need reconciliation.</w:t>
      </w:r>
    </w:p>
    <w:p w14:paraId="741372F2" w14:textId="77777777" w:rsidR="002536DC" w:rsidRDefault="002536DC" w:rsidP="002536DC">
      <w:pPr>
        <w:pStyle w:val="ListParagraph"/>
        <w:numPr>
          <w:ilvl w:val="1"/>
          <w:numId w:val="6"/>
        </w:numPr>
        <w:ind w:firstLineChars="0"/>
        <w:rPr>
          <w:lang w:eastAsia="zh-CN"/>
        </w:rPr>
      </w:pPr>
      <w:r>
        <w:rPr>
          <w:rFonts w:hint="eastAsia"/>
          <w:lang w:eastAsia="zh-CN"/>
        </w:rPr>
        <w:t>Search all report data which need reconciliation.</w:t>
      </w:r>
    </w:p>
    <w:p w14:paraId="292DA7E6" w14:textId="77777777" w:rsidR="002536DC" w:rsidRDefault="002536DC" w:rsidP="002536DC">
      <w:pPr>
        <w:pStyle w:val="ListParagraph"/>
        <w:ind w:left="1440" w:firstLineChars="0" w:firstLine="0"/>
        <w:rPr>
          <w:lang w:eastAsia="zh-CN"/>
        </w:rPr>
      </w:pPr>
    </w:p>
    <w:p w14:paraId="578EF14E" w14:textId="77777777" w:rsidR="002536DC" w:rsidRDefault="002536DC" w:rsidP="002536DC">
      <w:pPr>
        <w:pStyle w:val="ListParagraph"/>
        <w:numPr>
          <w:ilvl w:val="0"/>
          <w:numId w:val="6"/>
        </w:numPr>
        <w:ind w:firstLineChars="0"/>
        <w:rPr>
          <w:lang w:eastAsia="zh-CN"/>
        </w:rPr>
      </w:pPr>
      <w:r>
        <w:rPr>
          <w:rFonts w:hint="eastAsia"/>
          <w:lang w:eastAsia="zh-CN"/>
        </w:rPr>
        <w:t>Query Operations in web statistic:</w:t>
      </w:r>
    </w:p>
    <w:p w14:paraId="21CC1381" w14:textId="77777777" w:rsidR="002536DC" w:rsidRDefault="002536DC" w:rsidP="002536DC">
      <w:pPr>
        <w:pStyle w:val="ListParagraph"/>
        <w:numPr>
          <w:ilvl w:val="1"/>
          <w:numId w:val="6"/>
        </w:numPr>
        <w:ind w:firstLineChars="0"/>
        <w:rPr>
          <w:lang w:eastAsia="zh-CN"/>
        </w:rPr>
      </w:pPr>
      <w:r>
        <w:rPr>
          <w:rFonts w:hint="eastAsia"/>
          <w:lang w:eastAsia="zh-CN"/>
        </w:rPr>
        <w:t xml:space="preserve">Film information by modality type, name, terminal, film size, unprinted film size, </w:t>
      </w:r>
      <w:r>
        <w:rPr>
          <w:lang w:eastAsia="zh-CN"/>
        </w:rPr>
        <w:t>central</w:t>
      </w:r>
      <w:r>
        <w:rPr>
          <w:rFonts w:hint="eastAsia"/>
          <w:lang w:eastAsia="zh-CN"/>
        </w:rPr>
        <w:t xml:space="preserve"> print type.</w:t>
      </w:r>
    </w:p>
    <w:p w14:paraId="2D15115C" w14:textId="77777777" w:rsidR="002536DC" w:rsidRDefault="002536DC" w:rsidP="002536DC">
      <w:pPr>
        <w:pStyle w:val="ListParagraph"/>
        <w:numPr>
          <w:ilvl w:val="1"/>
          <w:numId w:val="6"/>
        </w:numPr>
        <w:ind w:firstLineChars="0"/>
        <w:rPr>
          <w:lang w:eastAsia="zh-CN"/>
        </w:rPr>
      </w:pPr>
      <w:r>
        <w:rPr>
          <w:rFonts w:hint="eastAsia"/>
          <w:lang w:eastAsia="zh-CN"/>
        </w:rPr>
        <w:t xml:space="preserve">Report information by modality type, terminal, Paper size, </w:t>
      </w:r>
      <w:r>
        <w:rPr>
          <w:lang w:eastAsia="zh-CN"/>
        </w:rPr>
        <w:t>central</w:t>
      </w:r>
      <w:r>
        <w:rPr>
          <w:rFonts w:hint="eastAsia"/>
          <w:lang w:eastAsia="zh-CN"/>
        </w:rPr>
        <w:t xml:space="preserve"> print type.</w:t>
      </w:r>
    </w:p>
    <w:p w14:paraId="1C47B391" w14:textId="77777777" w:rsidR="002536DC" w:rsidRDefault="002536DC" w:rsidP="002536DC">
      <w:pPr>
        <w:pStyle w:val="ListParagraph"/>
        <w:numPr>
          <w:ilvl w:val="1"/>
          <w:numId w:val="6"/>
        </w:numPr>
        <w:ind w:firstLineChars="0"/>
        <w:rPr>
          <w:lang w:eastAsia="zh-CN"/>
        </w:rPr>
      </w:pPr>
      <w:r>
        <w:rPr>
          <w:rFonts w:hint="eastAsia"/>
          <w:lang w:eastAsia="zh-CN"/>
        </w:rPr>
        <w:t>OCR successful rate by modality type, name.</w:t>
      </w:r>
    </w:p>
    <w:p w14:paraId="05C07D8C" w14:textId="77777777" w:rsidR="002536DC" w:rsidRDefault="002536DC" w:rsidP="002536DC">
      <w:pPr>
        <w:pStyle w:val="ListParagraph"/>
        <w:numPr>
          <w:ilvl w:val="1"/>
          <w:numId w:val="6"/>
        </w:numPr>
        <w:ind w:firstLineChars="0"/>
        <w:rPr>
          <w:lang w:eastAsia="zh-CN"/>
        </w:rPr>
      </w:pPr>
      <w:r>
        <w:rPr>
          <w:rFonts w:hint="eastAsia"/>
          <w:lang w:eastAsia="zh-CN"/>
        </w:rPr>
        <w:t>The system space usage.</w:t>
      </w:r>
    </w:p>
    <w:p w14:paraId="449D1C5B" w14:textId="77777777" w:rsidR="00393EDD" w:rsidRDefault="00393EDD" w:rsidP="00393EDD">
      <w:pPr>
        <w:ind w:firstLine="360"/>
        <w:rPr>
          <w:lang w:eastAsia="zh-CN"/>
        </w:rPr>
      </w:pPr>
    </w:p>
    <w:p w14:paraId="5A55A73F" w14:textId="77777777" w:rsidR="00393EDD" w:rsidRPr="00A948C1" w:rsidRDefault="00393EDD" w:rsidP="00393EDD">
      <w:pPr>
        <w:rPr>
          <w:lang w:eastAsia="zh-CN"/>
        </w:rPr>
      </w:pPr>
    </w:p>
    <w:p w14:paraId="22FE1413" w14:textId="77777777" w:rsidR="00393EDD" w:rsidRDefault="00393EDD" w:rsidP="00393EDD">
      <w:pPr>
        <w:pStyle w:val="Heading2"/>
      </w:pPr>
      <w:bookmarkStart w:id="93" w:name="_Toc508211931"/>
      <w:bookmarkStart w:id="94" w:name="_Toc4770422"/>
      <w:r>
        <w:rPr>
          <w:rFonts w:hint="eastAsia"/>
        </w:rPr>
        <w:lastRenderedPageBreak/>
        <w:t>Test Tool</w:t>
      </w:r>
      <w:bookmarkEnd w:id="93"/>
      <w:bookmarkEnd w:id="94"/>
    </w:p>
    <w:p w14:paraId="0854DDDE" w14:textId="77777777" w:rsidR="00393EDD" w:rsidRPr="002536DC" w:rsidRDefault="00393EDD" w:rsidP="002536DC">
      <w:pPr>
        <w:ind w:firstLine="360"/>
        <w:rPr>
          <w:rFonts w:ascii="Times New Roman" w:hAnsi="Times New Roman" w:cs="Times New Roman"/>
          <w:sz w:val="24"/>
          <w:lang w:eastAsia="zh-CN"/>
        </w:rPr>
      </w:pPr>
      <w:r w:rsidRPr="002536DC">
        <w:rPr>
          <w:rFonts w:ascii="Times New Roman" w:hAnsi="Times New Roman" w:cs="Times New Roman" w:hint="eastAsia"/>
          <w:sz w:val="24"/>
          <w:lang w:eastAsia="zh-CN"/>
        </w:rPr>
        <w:t xml:space="preserve">Load </w:t>
      </w:r>
      <w:r w:rsidR="002536DC">
        <w:rPr>
          <w:rFonts w:ascii="Times New Roman" w:hAnsi="Times New Roman" w:cs="Times New Roman" w:hint="eastAsia"/>
          <w:sz w:val="24"/>
          <w:lang w:eastAsia="zh-CN"/>
        </w:rPr>
        <w:t>R</w:t>
      </w:r>
      <w:r w:rsidRPr="002536DC">
        <w:rPr>
          <w:rFonts w:ascii="Times New Roman" w:hAnsi="Times New Roman" w:cs="Times New Roman" w:hint="eastAsia"/>
          <w:sz w:val="24"/>
          <w:lang w:eastAsia="zh-CN"/>
        </w:rPr>
        <w:t xml:space="preserve">unner </w:t>
      </w:r>
    </w:p>
    <w:p w14:paraId="3AD053A2" w14:textId="77777777" w:rsidR="00393EDD" w:rsidRDefault="00393EDD" w:rsidP="00393EDD">
      <w:pPr>
        <w:ind w:left="432"/>
        <w:rPr>
          <w:lang w:eastAsia="zh-CN"/>
        </w:rPr>
      </w:pPr>
    </w:p>
    <w:p w14:paraId="65253A5A" w14:textId="77777777" w:rsidR="00393EDD" w:rsidRDefault="00393EDD" w:rsidP="00393EDD">
      <w:pPr>
        <w:pStyle w:val="Heading2"/>
      </w:pPr>
      <w:bookmarkStart w:id="95" w:name="_Toc508211932"/>
      <w:bookmarkStart w:id="96" w:name="_Toc4770423"/>
      <w:r>
        <w:t>B</w:t>
      </w:r>
      <w:r>
        <w:rPr>
          <w:rFonts w:hint="eastAsia"/>
        </w:rPr>
        <w:t>ackground data</w:t>
      </w:r>
      <w:bookmarkEnd w:id="95"/>
      <w:bookmarkEnd w:id="96"/>
    </w:p>
    <w:p w14:paraId="603C79FE" w14:textId="77777777" w:rsidR="002547D2" w:rsidRDefault="002547D2" w:rsidP="002547D2">
      <w:pPr>
        <w:ind w:firstLine="360"/>
        <w:rPr>
          <w:ins w:id="97" w:author="Hao  WANG" w:date="2019-08-05T11:19:00Z"/>
          <w:rFonts w:ascii="Times New Roman" w:hAnsi="Times New Roman" w:cs="Times New Roman"/>
          <w:sz w:val="24"/>
          <w:lang w:eastAsia="zh-CN"/>
        </w:rPr>
      </w:pPr>
      <w:ins w:id="98" w:author="Hao  WANG" w:date="2019-08-05T11:19:00Z">
        <w:r w:rsidRPr="008658B9">
          <w:rPr>
            <w:rFonts w:ascii="Times New Roman" w:hAnsi="Times New Roman" w:cs="Times New Roman" w:hint="eastAsia"/>
            <w:sz w:val="24"/>
            <w:lang w:eastAsia="zh-CN"/>
          </w:rPr>
          <w:t xml:space="preserve">We will simulate </w:t>
        </w:r>
        <w:r>
          <w:rPr>
            <w:rFonts w:ascii="Times New Roman" w:hAnsi="Times New Roman" w:cs="Times New Roman"/>
            <w:sz w:val="24"/>
            <w:lang w:eastAsia="zh-CN"/>
          </w:rPr>
          <w:t>1</w:t>
        </w:r>
        <w:r w:rsidRPr="008658B9">
          <w:rPr>
            <w:rFonts w:ascii="Times New Roman" w:hAnsi="Times New Roman" w:cs="Times New Roman" w:hint="eastAsia"/>
            <w:sz w:val="24"/>
            <w:lang w:eastAsia="zh-CN"/>
          </w:rPr>
          <w:t>,000,000 records in the PS as background data. The data size is calculated by typical site</w:t>
        </w:r>
        <w:r>
          <w:rPr>
            <w:rFonts w:ascii="Times New Roman" w:hAnsi="Times New Roman" w:cs="Times New Roman"/>
            <w:sz w:val="24"/>
            <w:lang w:eastAsia="zh-CN"/>
          </w:rPr>
          <w:t>. We will stop the SMS and LRU services of PS in order to keep the history data.</w:t>
        </w:r>
        <w:r w:rsidRPr="008658B9">
          <w:rPr>
            <w:rFonts w:ascii="Times New Roman" w:hAnsi="Times New Roman" w:cs="Times New Roman" w:hint="eastAsia"/>
            <w:sz w:val="24"/>
            <w:lang w:eastAsia="zh-CN"/>
          </w:rPr>
          <w:t>These data will be added by automation scripts, test tool or SQL script.</w:t>
        </w:r>
        <w:r>
          <w:rPr>
            <w:rFonts w:ascii="Times New Roman" w:hAnsi="Times New Roman" w:cs="Times New Roman"/>
            <w:sz w:val="24"/>
            <w:lang w:eastAsia="zh-CN"/>
          </w:rPr>
          <w:t xml:space="preserve"> The detail data information as follow:</w:t>
        </w:r>
      </w:ins>
    </w:p>
    <w:tbl>
      <w:tblPr>
        <w:tblStyle w:val="TableGrid"/>
        <w:tblW w:w="6840" w:type="dxa"/>
        <w:tblInd w:w="738" w:type="dxa"/>
        <w:tblLook w:val="04A0" w:firstRow="1" w:lastRow="0" w:firstColumn="1" w:lastColumn="0" w:noHBand="0" w:noVBand="1"/>
      </w:tblPr>
      <w:tblGrid>
        <w:gridCol w:w="810"/>
        <w:gridCol w:w="3150"/>
        <w:gridCol w:w="2880"/>
      </w:tblGrid>
      <w:tr w:rsidR="002547D2" w14:paraId="35B8CA86" w14:textId="77777777" w:rsidTr="002547D2">
        <w:trPr>
          <w:trHeight w:val="290"/>
          <w:ins w:id="99" w:author="Hao  WANG" w:date="2019-08-05T11:19:00Z"/>
        </w:trPr>
        <w:tc>
          <w:tcPr>
            <w:tcW w:w="810" w:type="dxa"/>
            <w:shd w:val="clear" w:color="auto" w:fill="BFBFBF" w:themeFill="background1" w:themeFillShade="BF"/>
          </w:tcPr>
          <w:p w14:paraId="0B20E350" w14:textId="77777777" w:rsidR="002547D2" w:rsidRDefault="002547D2" w:rsidP="002547D2">
            <w:pPr>
              <w:rPr>
                <w:ins w:id="100" w:author="Hao  WANG" w:date="2019-08-05T11:19:00Z"/>
                <w:rFonts w:eastAsiaTheme="minorEastAsia"/>
                <w:lang w:eastAsia="zh-CN"/>
              </w:rPr>
            </w:pPr>
            <w:ins w:id="101" w:author="Hao  WANG" w:date="2019-08-05T11:19:00Z">
              <w:r>
                <w:rPr>
                  <w:rFonts w:eastAsiaTheme="minorEastAsia" w:hint="eastAsia"/>
                  <w:lang w:eastAsia="zh-CN"/>
                </w:rPr>
                <w:t>No.</w:t>
              </w:r>
            </w:ins>
          </w:p>
        </w:tc>
        <w:tc>
          <w:tcPr>
            <w:tcW w:w="3150" w:type="dxa"/>
            <w:shd w:val="clear" w:color="auto" w:fill="BFBFBF" w:themeFill="background1" w:themeFillShade="BF"/>
          </w:tcPr>
          <w:p w14:paraId="07BD25F8" w14:textId="77777777" w:rsidR="002547D2" w:rsidRDefault="002547D2" w:rsidP="002547D2">
            <w:pPr>
              <w:rPr>
                <w:ins w:id="102" w:author="Hao  WANG" w:date="2019-08-05T11:19:00Z"/>
                <w:rFonts w:eastAsiaTheme="minorEastAsia"/>
                <w:lang w:eastAsia="zh-CN"/>
              </w:rPr>
            </w:pPr>
            <w:ins w:id="103" w:author="Hao  WANG" w:date="2019-08-05T11:19:00Z">
              <w:r>
                <w:rPr>
                  <w:rFonts w:eastAsiaTheme="minorEastAsia" w:hint="eastAsia"/>
                  <w:lang w:eastAsia="zh-CN"/>
                </w:rPr>
                <w:t>Items</w:t>
              </w:r>
            </w:ins>
          </w:p>
        </w:tc>
        <w:tc>
          <w:tcPr>
            <w:tcW w:w="2880" w:type="dxa"/>
            <w:shd w:val="clear" w:color="auto" w:fill="BFBFBF" w:themeFill="background1" w:themeFillShade="BF"/>
          </w:tcPr>
          <w:p w14:paraId="7E664D84" w14:textId="77777777" w:rsidR="002547D2" w:rsidRDefault="002547D2" w:rsidP="002547D2">
            <w:pPr>
              <w:rPr>
                <w:ins w:id="104" w:author="Hao  WANG" w:date="2019-08-05T11:19:00Z"/>
                <w:rFonts w:eastAsiaTheme="minorEastAsia"/>
                <w:lang w:eastAsia="zh-CN"/>
              </w:rPr>
            </w:pPr>
            <w:ins w:id="105" w:author="Hao  WANG" w:date="2019-08-05T11:19:00Z">
              <w:r>
                <w:rPr>
                  <w:rFonts w:eastAsiaTheme="minorEastAsia" w:hint="eastAsia"/>
                  <w:lang w:eastAsia="zh-CN"/>
                </w:rPr>
                <w:t>Amount</w:t>
              </w:r>
            </w:ins>
          </w:p>
        </w:tc>
      </w:tr>
      <w:tr w:rsidR="002547D2" w14:paraId="076A417B" w14:textId="77777777" w:rsidTr="002547D2">
        <w:trPr>
          <w:ins w:id="106" w:author="Hao  WANG" w:date="2019-08-05T11:19:00Z"/>
        </w:trPr>
        <w:tc>
          <w:tcPr>
            <w:tcW w:w="810" w:type="dxa"/>
          </w:tcPr>
          <w:p w14:paraId="0D3E3D0A" w14:textId="77777777" w:rsidR="002547D2" w:rsidRDefault="002547D2" w:rsidP="002547D2">
            <w:pPr>
              <w:ind w:left="-46" w:firstLine="46"/>
              <w:rPr>
                <w:ins w:id="107" w:author="Hao  WANG" w:date="2019-08-05T11:19:00Z"/>
                <w:rFonts w:eastAsiaTheme="minorEastAsia"/>
                <w:lang w:eastAsia="zh-CN"/>
              </w:rPr>
            </w:pPr>
            <w:ins w:id="108" w:author="Hao  WANG" w:date="2019-08-05T11:19:00Z">
              <w:r>
                <w:rPr>
                  <w:rFonts w:eastAsiaTheme="minorEastAsia" w:hint="eastAsia"/>
                  <w:lang w:eastAsia="zh-CN"/>
                </w:rPr>
                <w:t>1</w:t>
              </w:r>
            </w:ins>
          </w:p>
        </w:tc>
        <w:tc>
          <w:tcPr>
            <w:tcW w:w="3150" w:type="dxa"/>
          </w:tcPr>
          <w:p w14:paraId="27B8719D" w14:textId="77777777" w:rsidR="002547D2" w:rsidRDefault="002547D2" w:rsidP="002547D2">
            <w:pPr>
              <w:rPr>
                <w:ins w:id="109" w:author="Hao  WANG" w:date="2019-08-05T11:19:00Z"/>
                <w:rFonts w:eastAsiaTheme="minorEastAsia"/>
                <w:lang w:eastAsia="zh-CN"/>
              </w:rPr>
            </w:pPr>
            <w:ins w:id="110" w:author="Hao  WANG" w:date="2019-08-05T11:19:00Z">
              <w:r>
                <w:rPr>
                  <w:rFonts w:eastAsiaTheme="minorEastAsia" w:hint="eastAsia"/>
                  <w:lang w:eastAsia="zh-CN"/>
                </w:rPr>
                <w:t>Patients</w:t>
              </w:r>
            </w:ins>
          </w:p>
        </w:tc>
        <w:tc>
          <w:tcPr>
            <w:tcW w:w="2880" w:type="dxa"/>
          </w:tcPr>
          <w:p w14:paraId="69EB6ABA" w14:textId="77777777" w:rsidR="002547D2" w:rsidRDefault="002547D2" w:rsidP="002547D2">
            <w:pPr>
              <w:rPr>
                <w:ins w:id="111" w:author="Hao  WANG" w:date="2019-08-05T11:19:00Z"/>
                <w:rFonts w:eastAsiaTheme="minorEastAsia"/>
                <w:lang w:eastAsia="zh-CN"/>
              </w:rPr>
            </w:pPr>
            <w:ins w:id="112" w:author="Hao  WANG" w:date="2019-08-05T11:19:00Z">
              <w:r>
                <w:rPr>
                  <w:rFonts w:eastAsiaTheme="minorEastAsia"/>
                  <w:lang w:eastAsia="zh-CN"/>
                </w:rPr>
                <w:t>&gt;=</w:t>
              </w:r>
              <w:r>
                <w:rPr>
                  <w:rFonts w:eastAsiaTheme="minorEastAsia" w:hint="eastAsia"/>
                  <w:lang w:eastAsia="zh-CN"/>
                </w:rPr>
                <w:t>1</w:t>
              </w:r>
              <w:r>
                <w:rPr>
                  <w:rFonts w:eastAsiaTheme="minorEastAsia"/>
                  <w:lang w:eastAsia="zh-CN"/>
                </w:rPr>
                <w:t>,</w:t>
              </w:r>
              <w:r>
                <w:rPr>
                  <w:rFonts w:eastAsiaTheme="minorEastAsia" w:hint="eastAsia"/>
                  <w:lang w:eastAsia="zh-CN"/>
                </w:rPr>
                <w:t>000</w:t>
              </w:r>
              <w:r>
                <w:rPr>
                  <w:rFonts w:eastAsiaTheme="minorEastAsia"/>
                  <w:lang w:eastAsia="zh-CN"/>
                </w:rPr>
                <w:t>,</w:t>
              </w:r>
              <w:r>
                <w:rPr>
                  <w:rFonts w:eastAsiaTheme="minorEastAsia" w:hint="eastAsia"/>
                  <w:lang w:eastAsia="zh-CN"/>
                </w:rPr>
                <w:t>000</w:t>
              </w:r>
            </w:ins>
          </w:p>
        </w:tc>
      </w:tr>
      <w:tr w:rsidR="002547D2" w14:paraId="7E7A334E" w14:textId="77777777" w:rsidTr="002547D2">
        <w:trPr>
          <w:ins w:id="113" w:author="Hao  WANG" w:date="2019-08-05T11:19:00Z"/>
        </w:trPr>
        <w:tc>
          <w:tcPr>
            <w:tcW w:w="810" w:type="dxa"/>
          </w:tcPr>
          <w:p w14:paraId="125ED258" w14:textId="77777777" w:rsidR="002547D2" w:rsidRDefault="002547D2" w:rsidP="002547D2">
            <w:pPr>
              <w:rPr>
                <w:ins w:id="114" w:author="Hao  WANG" w:date="2019-08-05T11:19:00Z"/>
                <w:rFonts w:eastAsiaTheme="minorEastAsia"/>
                <w:lang w:eastAsia="zh-CN"/>
              </w:rPr>
            </w:pPr>
            <w:ins w:id="115" w:author="Hao  WANG" w:date="2019-08-05T11:19:00Z">
              <w:r>
                <w:rPr>
                  <w:rFonts w:eastAsiaTheme="minorEastAsia" w:hint="eastAsia"/>
                  <w:lang w:eastAsia="zh-CN"/>
                </w:rPr>
                <w:t>2</w:t>
              </w:r>
            </w:ins>
          </w:p>
        </w:tc>
        <w:tc>
          <w:tcPr>
            <w:tcW w:w="3150" w:type="dxa"/>
          </w:tcPr>
          <w:p w14:paraId="5AB83875" w14:textId="77777777" w:rsidR="002547D2" w:rsidRDefault="002547D2" w:rsidP="002547D2">
            <w:pPr>
              <w:rPr>
                <w:ins w:id="116" w:author="Hao  WANG" w:date="2019-08-05T11:19:00Z"/>
                <w:rFonts w:eastAsiaTheme="minorEastAsia"/>
                <w:lang w:eastAsia="zh-CN"/>
              </w:rPr>
            </w:pPr>
            <w:ins w:id="117" w:author="Hao  WANG" w:date="2019-08-05T11:19:00Z">
              <w:r>
                <w:rPr>
                  <w:rFonts w:eastAsiaTheme="minorEastAsia" w:hint="eastAsia"/>
                  <w:lang w:eastAsia="zh-CN"/>
                </w:rPr>
                <w:t>Films</w:t>
              </w:r>
            </w:ins>
          </w:p>
        </w:tc>
        <w:tc>
          <w:tcPr>
            <w:tcW w:w="2880" w:type="dxa"/>
          </w:tcPr>
          <w:p w14:paraId="685ACD13" w14:textId="77777777" w:rsidR="002547D2" w:rsidRDefault="002547D2" w:rsidP="002547D2">
            <w:pPr>
              <w:rPr>
                <w:ins w:id="118" w:author="Hao  WANG" w:date="2019-08-05T11:19:00Z"/>
                <w:rFonts w:eastAsiaTheme="minorEastAsia"/>
                <w:lang w:eastAsia="zh-CN"/>
              </w:rPr>
            </w:pPr>
            <w:ins w:id="119" w:author="Hao  WANG" w:date="2019-08-05T11:19:00Z">
              <w:r>
                <w:rPr>
                  <w:rFonts w:eastAsiaTheme="minorEastAsia"/>
                  <w:lang w:eastAsia="zh-CN"/>
                </w:rPr>
                <w:t>&gt;=</w:t>
              </w:r>
              <w:r>
                <w:rPr>
                  <w:rFonts w:eastAsiaTheme="minorEastAsia" w:hint="eastAsia"/>
                  <w:lang w:eastAsia="zh-CN"/>
                </w:rPr>
                <w:t>1</w:t>
              </w:r>
              <w:r>
                <w:rPr>
                  <w:rFonts w:eastAsiaTheme="minorEastAsia"/>
                  <w:lang w:eastAsia="zh-CN"/>
                </w:rPr>
                <w:t>,</w:t>
              </w:r>
              <w:r>
                <w:rPr>
                  <w:rFonts w:eastAsiaTheme="minorEastAsia" w:hint="eastAsia"/>
                  <w:lang w:eastAsia="zh-CN"/>
                </w:rPr>
                <w:t>000</w:t>
              </w:r>
              <w:r>
                <w:rPr>
                  <w:rFonts w:eastAsiaTheme="minorEastAsia"/>
                  <w:lang w:eastAsia="zh-CN"/>
                </w:rPr>
                <w:t>,</w:t>
              </w:r>
              <w:r>
                <w:rPr>
                  <w:rFonts w:eastAsiaTheme="minorEastAsia" w:hint="eastAsia"/>
                  <w:lang w:eastAsia="zh-CN"/>
                </w:rPr>
                <w:t>000</w:t>
              </w:r>
            </w:ins>
          </w:p>
        </w:tc>
      </w:tr>
      <w:tr w:rsidR="002547D2" w14:paraId="3C26D8FA" w14:textId="77777777" w:rsidTr="002547D2">
        <w:trPr>
          <w:ins w:id="120" w:author="Hao  WANG" w:date="2019-08-05T11:19:00Z"/>
        </w:trPr>
        <w:tc>
          <w:tcPr>
            <w:tcW w:w="810" w:type="dxa"/>
          </w:tcPr>
          <w:p w14:paraId="310F3CA2" w14:textId="77777777" w:rsidR="002547D2" w:rsidRDefault="002547D2" w:rsidP="002547D2">
            <w:pPr>
              <w:rPr>
                <w:ins w:id="121" w:author="Hao  WANG" w:date="2019-08-05T11:19:00Z"/>
                <w:rFonts w:eastAsiaTheme="minorEastAsia"/>
                <w:lang w:eastAsia="zh-CN"/>
              </w:rPr>
            </w:pPr>
            <w:ins w:id="122" w:author="Hao  WANG" w:date="2019-08-05T11:19:00Z">
              <w:r>
                <w:rPr>
                  <w:rFonts w:eastAsiaTheme="minorEastAsia" w:hint="eastAsia"/>
                  <w:lang w:eastAsia="zh-CN"/>
                </w:rPr>
                <w:t>3</w:t>
              </w:r>
            </w:ins>
          </w:p>
        </w:tc>
        <w:tc>
          <w:tcPr>
            <w:tcW w:w="3150" w:type="dxa"/>
          </w:tcPr>
          <w:p w14:paraId="3095F216" w14:textId="77777777" w:rsidR="002547D2" w:rsidRDefault="002547D2" w:rsidP="002547D2">
            <w:pPr>
              <w:rPr>
                <w:ins w:id="123" w:author="Hao  WANG" w:date="2019-08-05T11:19:00Z"/>
                <w:rFonts w:eastAsiaTheme="minorEastAsia"/>
                <w:lang w:eastAsia="zh-CN"/>
              </w:rPr>
            </w:pPr>
            <w:ins w:id="124" w:author="Hao  WANG" w:date="2019-08-05T11:19:00Z">
              <w:r>
                <w:rPr>
                  <w:lang w:eastAsia="zh-CN"/>
                </w:rPr>
                <w:t>Reports</w:t>
              </w:r>
            </w:ins>
          </w:p>
        </w:tc>
        <w:tc>
          <w:tcPr>
            <w:tcW w:w="2880" w:type="dxa"/>
          </w:tcPr>
          <w:p w14:paraId="03750AAA" w14:textId="77777777" w:rsidR="002547D2" w:rsidRPr="006A717B" w:rsidRDefault="002547D2" w:rsidP="002547D2">
            <w:pPr>
              <w:rPr>
                <w:ins w:id="125" w:author="Hao  WANG" w:date="2019-08-05T11:19:00Z"/>
                <w:rFonts w:eastAsiaTheme="minorEastAsia"/>
                <w:lang w:eastAsia="zh-CN"/>
              </w:rPr>
            </w:pPr>
            <w:ins w:id="126" w:author="Hao  WANG" w:date="2019-08-05T11:19:00Z">
              <w:r>
                <w:rPr>
                  <w:rFonts w:eastAsiaTheme="minorEastAsia"/>
                  <w:lang w:eastAsia="zh-CN"/>
                </w:rPr>
                <w:t>&gt;=</w:t>
              </w:r>
              <w:r>
                <w:rPr>
                  <w:rFonts w:eastAsiaTheme="minorEastAsia" w:hint="eastAsia"/>
                  <w:lang w:eastAsia="zh-CN"/>
                </w:rPr>
                <w:t>1</w:t>
              </w:r>
              <w:r>
                <w:rPr>
                  <w:rFonts w:eastAsiaTheme="minorEastAsia"/>
                  <w:lang w:eastAsia="zh-CN"/>
                </w:rPr>
                <w:t>,</w:t>
              </w:r>
              <w:r>
                <w:rPr>
                  <w:rFonts w:eastAsiaTheme="minorEastAsia" w:hint="eastAsia"/>
                  <w:lang w:eastAsia="zh-CN"/>
                </w:rPr>
                <w:t>000</w:t>
              </w:r>
              <w:r>
                <w:rPr>
                  <w:rFonts w:eastAsiaTheme="minorEastAsia"/>
                  <w:lang w:eastAsia="zh-CN"/>
                </w:rPr>
                <w:t>,</w:t>
              </w:r>
              <w:r>
                <w:rPr>
                  <w:rFonts w:eastAsiaTheme="minorEastAsia" w:hint="eastAsia"/>
                  <w:lang w:eastAsia="zh-CN"/>
                </w:rPr>
                <w:t>000</w:t>
              </w:r>
            </w:ins>
          </w:p>
        </w:tc>
      </w:tr>
      <w:tr w:rsidR="002547D2" w14:paraId="5C9200A7" w14:textId="77777777" w:rsidTr="002547D2">
        <w:trPr>
          <w:ins w:id="127" w:author="Hao  WANG" w:date="2019-08-05T11:19:00Z"/>
        </w:trPr>
        <w:tc>
          <w:tcPr>
            <w:tcW w:w="810" w:type="dxa"/>
          </w:tcPr>
          <w:p w14:paraId="395EB1A8" w14:textId="77777777" w:rsidR="002547D2" w:rsidRDefault="002547D2" w:rsidP="002547D2">
            <w:pPr>
              <w:rPr>
                <w:ins w:id="128" w:author="Hao  WANG" w:date="2019-08-05T11:19:00Z"/>
                <w:rFonts w:eastAsiaTheme="minorEastAsia"/>
                <w:lang w:eastAsia="zh-CN"/>
              </w:rPr>
            </w:pPr>
            <w:ins w:id="129" w:author="Hao  WANG" w:date="2019-08-05T11:19:00Z">
              <w:r>
                <w:rPr>
                  <w:rFonts w:eastAsiaTheme="minorEastAsia"/>
                  <w:lang w:eastAsia="zh-CN"/>
                </w:rPr>
                <w:t>4</w:t>
              </w:r>
            </w:ins>
          </w:p>
        </w:tc>
        <w:tc>
          <w:tcPr>
            <w:tcW w:w="3150" w:type="dxa"/>
          </w:tcPr>
          <w:p w14:paraId="00D254C6" w14:textId="77777777" w:rsidR="002547D2" w:rsidRDefault="002547D2" w:rsidP="002547D2">
            <w:pPr>
              <w:rPr>
                <w:ins w:id="130" w:author="Hao  WANG" w:date="2019-08-05T11:19:00Z"/>
                <w:lang w:eastAsia="zh-CN"/>
              </w:rPr>
            </w:pPr>
            <w:ins w:id="131" w:author="Hao  WANG" w:date="2019-08-05T11:19:00Z">
              <w:r>
                <w:rPr>
                  <w:lang w:eastAsia="zh-CN"/>
                </w:rPr>
                <w:t>Exams</w:t>
              </w:r>
            </w:ins>
          </w:p>
        </w:tc>
        <w:tc>
          <w:tcPr>
            <w:tcW w:w="2880" w:type="dxa"/>
          </w:tcPr>
          <w:p w14:paraId="200AE222" w14:textId="77777777" w:rsidR="002547D2" w:rsidRDefault="002547D2" w:rsidP="002547D2">
            <w:pPr>
              <w:rPr>
                <w:ins w:id="132" w:author="Hao  WANG" w:date="2019-08-05T11:19:00Z"/>
                <w:rFonts w:eastAsiaTheme="minorEastAsia"/>
                <w:lang w:eastAsia="zh-CN"/>
              </w:rPr>
            </w:pPr>
            <w:ins w:id="133" w:author="Hao  WANG" w:date="2019-08-05T11:19:00Z">
              <w:r>
                <w:rPr>
                  <w:rFonts w:eastAsiaTheme="minorEastAsia"/>
                  <w:lang w:eastAsia="zh-CN"/>
                </w:rPr>
                <w:t>&gt;=</w:t>
              </w:r>
              <w:r>
                <w:rPr>
                  <w:rFonts w:eastAsiaTheme="minorEastAsia" w:hint="eastAsia"/>
                  <w:lang w:eastAsia="zh-CN"/>
                </w:rPr>
                <w:t>1</w:t>
              </w:r>
              <w:r>
                <w:rPr>
                  <w:rFonts w:eastAsiaTheme="minorEastAsia"/>
                  <w:lang w:eastAsia="zh-CN"/>
                </w:rPr>
                <w:t>,</w:t>
              </w:r>
              <w:r>
                <w:rPr>
                  <w:rFonts w:eastAsiaTheme="minorEastAsia" w:hint="eastAsia"/>
                  <w:lang w:eastAsia="zh-CN"/>
                </w:rPr>
                <w:t>000</w:t>
              </w:r>
              <w:r>
                <w:rPr>
                  <w:rFonts w:eastAsiaTheme="minorEastAsia"/>
                  <w:lang w:eastAsia="zh-CN"/>
                </w:rPr>
                <w:t>,</w:t>
              </w:r>
              <w:r>
                <w:rPr>
                  <w:rFonts w:eastAsiaTheme="minorEastAsia" w:hint="eastAsia"/>
                  <w:lang w:eastAsia="zh-CN"/>
                </w:rPr>
                <w:t>000</w:t>
              </w:r>
            </w:ins>
          </w:p>
        </w:tc>
      </w:tr>
      <w:tr w:rsidR="002547D2" w14:paraId="33754D0F" w14:textId="77777777" w:rsidTr="002547D2">
        <w:trPr>
          <w:ins w:id="134" w:author="Hao  WANG" w:date="2019-08-05T11:19:00Z"/>
        </w:trPr>
        <w:tc>
          <w:tcPr>
            <w:tcW w:w="810" w:type="dxa"/>
          </w:tcPr>
          <w:p w14:paraId="682FE4E3" w14:textId="77777777" w:rsidR="002547D2" w:rsidRDefault="002547D2" w:rsidP="002547D2">
            <w:pPr>
              <w:rPr>
                <w:ins w:id="135" w:author="Hao  WANG" w:date="2019-08-05T11:19:00Z"/>
                <w:rFonts w:eastAsiaTheme="minorEastAsia"/>
                <w:lang w:eastAsia="zh-CN"/>
              </w:rPr>
            </w:pPr>
            <w:ins w:id="136" w:author="Hao  WANG" w:date="2019-08-05T11:19:00Z">
              <w:r>
                <w:rPr>
                  <w:rFonts w:eastAsiaTheme="minorEastAsia"/>
                  <w:lang w:eastAsia="zh-CN"/>
                </w:rPr>
                <w:t>5</w:t>
              </w:r>
            </w:ins>
          </w:p>
        </w:tc>
        <w:tc>
          <w:tcPr>
            <w:tcW w:w="3150" w:type="dxa"/>
          </w:tcPr>
          <w:p w14:paraId="106CD54C" w14:textId="77777777" w:rsidR="002547D2" w:rsidRDefault="002547D2" w:rsidP="002547D2">
            <w:pPr>
              <w:rPr>
                <w:ins w:id="137" w:author="Hao  WANG" w:date="2019-08-05T11:19:00Z"/>
                <w:lang w:eastAsia="zh-CN"/>
              </w:rPr>
            </w:pPr>
            <w:ins w:id="138" w:author="Hao  WANG" w:date="2019-08-05T11:19:00Z">
              <w:r>
                <w:rPr>
                  <w:lang w:eastAsia="zh-CN"/>
                </w:rPr>
                <w:t>Unprinted Films</w:t>
              </w:r>
            </w:ins>
          </w:p>
        </w:tc>
        <w:tc>
          <w:tcPr>
            <w:tcW w:w="2880" w:type="dxa"/>
          </w:tcPr>
          <w:p w14:paraId="3A3F8F9D" w14:textId="77777777" w:rsidR="002547D2" w:rsidRDefault="002547D2" w:rsidP="002547D2">
            <w:pPr>
              <w:rPr>
                <w:ins w:id="139" w:author="Hao  WANG" w:date="2019-08-05T11:19:00Z"/>
                <w:rFonts w:eastAsiaTheme="minorEastAsia"/>
                <w:lang w:eastAsia="zh-CN"/>
              </w:rPr>
            </w:pPr>
            <w:ins w:id="140" w:author="Hao  WANG" w:date="2019-08-05T11:19:00Z">
              <w:r>
                <w:rPr>
                  <w:rFonts w:eastAsiaTheme="minorEastAsia"/>
                  <w:lang w:eastAsia="zh-CN"/>
                </w:rPr>
                <w:t>&gt;=</w:t>
              </w:r>
              <w:r>
                <w:rPr>
                  <w:rFonts w:eastAsiaTheme="minorEastAsia" w:hint="eastAsia"/>
                  <w:lang w:eastAsia="zh-CN"/>
                </w:rPr>
                <w:t>700</w:t>
              </w:r>
              <w:r>
                <w:rPr>
                  <w:rFonts w:eastAsiaTheme="minorEastAsia"/>
                  <w:lang w:eastAsia="zh-CN"/>
                </w:rPr>
                <w:t>,</w:t>
              </w:r>
              <w:r>
                <w:rPr>
                  <w:rFonts w:eastAsiaTheme="minorEastAsia" w:hint="eastAsia"/>
                  <w:lang w:eastAsia="zh-CN"/>
                </w:rPr>
                <w:t>000</w:t>
              </w:r>
            </w:ins>
          </w:p>
        </w:tc>
      </w:tr>
      <w:tr w:rsidR="002547D2" w14:paraId="68B059FE" w14:textId="77777777" w:rsidTr="002547D2">
        <w:trPr>
          <w:ins w:id="141" w:author="Hao  WANG" w:date="2019-08-05T11:19:00Z"/>
        </w:trPr>
        <w:tc>
          <w:tcPr>
            <w:tcW w:w="810" w:type="dxa"/>
          </w:tcPr>
          <w:p w14:paraId="3619F5D1" w14:textId="77777777" w:rsidR="002547D2" w:rsidRDefault="002547D2" w:rsidP="002547D2">
            <w:pPr>
              <w:rPr>
                <w:ins w:id="142" w:author="Hao  WANG" w:date="2019-08-05T11:19:00Z"/>
                <w:rFonts w:eastAsiaTheme="minorEastAsia"/>
                <w:lang w:eastAsia="zh-CN"/>
              </w:rPr>
            </w:pPr>
            <w:ins w:id="143" w:author="Hao  WANG" w:date="2019-08-05T11:19:00Z">
              <w:r>
                <w:rPr>
                  <w:rFonts w:eastAsiaTheme="minorEastAsia"/>
                  <w:lang w:eastAsia="zh-CN"/>
                </w:rPr>
                <w:t>5</w:t>
              </w:r>
            </w:ins>
          </w:p>
        </w:tc>
        <w:tc>
          <w:tcPr>
            <w:tcW w:w="3150" w:type="dxa"/>
          </w:tcPr>
          <w:p w14:paraId="1CF823B3" w14:textId="77777777" w:rsidR="002547D2" w:rsidRDefault="002547D2" w:rsidP="002547D2">
            <w:pPr>
              <w:rPr>
                <w:ins w:id="144" w:author="Hao  WANG" w:date="2019-08-05T11:19:00Z"/>
                <w:lang w:eastAsia="zh-CN"/>
              </w:rPr>
            </w:pPr>
            <w:ins w:id="145" w:author="Hao  WANG" w:date="2019-08-05T11:19:00Z">
              <w:r>
                <w:rPr>
                  <w:lang w:eastAsia="zh-CN"/>
                </w:rPr>
                <w:t>Unprinted Reports</w:t>
              </w:r>
            </w:ins>
          </w:p>
        </w:tc>
        <w:tc>
          <w:tcPr>
            <w:tcW w:w="2880" w:type="dxa"/>
          </w:tcPr>
          <w:p w14:paraId="767E5C85" w14:textId="77777777" w:rsidR="002547D2" w:rsidRDefault="002547D2" w:rsidP="002547D2">
            <w:pPr>
              <w:rPr>
                <w:ins w:id="146" w:author="Hao  WANG" w:date="2019-08-05T11:19:00Z"/>
                <w:rFonts w:eastAsiaTheme="minorEastAsia"/>
                <w:lang w:eastAsia="zh-CN"/>
              </w:rPr>
            </w:pPr>
            <w:ins w:id="147" w:author="Hao  WANG" w:date="2019-08-05T11:19:00Z">
              <w:r>
                <w:rPr>
                  <w:rFonts w:eastAsiaTheme="minorEastAsia"/>
                  <w:lang w:eastAsia="zh-CN"/>
                </w:rPr>
                <w:t>&gt;=</w:t>
              </w:r>
              <w:r>
                <w:rPr>
                  <w:rFonts w:eastAsiaTheme="minorEastAsia" w:hint="eastAsia"/>
                  <w:lang w:eastAsia="zh-CN"/>
                </w:rPr>
                <w:t>300</w:t>
              </w:r>
              <w:r>
                <w:rPr>
                  <w:rFonts w:eastAsiaTheme="minorEastAsia"/>
                  <w:lang w:eastAsia="zh-CN"/>
                </w:rPr>
                <w:t>,</w:t>
              </w:r>
              <w:r>
                <w:rPr>
                  <w:rFonts w:eastAsiaTheme="minorEastAsia" w:hint="eastAsia"/>
                  <w:lang w:eastAsia="zh-CN"/>
                </w:rPr>
                <w:t>000</w:t>
              </w:r>
            </w:ins>
          </w:p>
        </w:tc>
      </w:tr>
    </w:tbl>
    <w:p w14:paraId="507952E5" w14:textId="77777777" w:rsidR="002547D2" w:rsidRDefault="002547D2" w:rsidP="002547D2">
      <w:pPr>
        <w:ind w:firstLine="360"/>
        <w:rPr>
          <w:ins w:id="148" w:author="Hao  WANG" w:date="2019-08-05T11:19:00Z"/>
          <w:rFonts w:ascii="Times New Roman" w:hAnsi="Times New Roman" w:cs="Times New Roman"/>
          <w:sz w:val="24"/>
          <w:lang w:eastAsia="zh-CN"/>
        </w:rPr>
      </w:pPr>
    </w:p>
    <w:p w14:paraId="596DEB10" w14:textId="77777777" w:rsidR="002547D2" w:rsidRPr="008658B9" w:rsidRDefault="002547D2" w:rsidP="002547D2">
      <w:pPr>
        <w:ind w:firstLine="360"/>
        <w:rPr>
          <w:ins w:id="149" w:author="Hao  WANG" w:date="2019-08-05T11:19:00Z"/>
          <w:rFonts w:ascii="Times New Roman" w:hAnsi="Times New Roman" w:cs="Times New Roman"/>
          <w:sz w:val="24"/>
          <w:lang w:eastAsia="zh-CN"/>
        </w:rPr>
      </w:pPr>
      <w:ins w:id="150" w:author="Hao  WANG" w:date="2019-08-05T11:19:00Z">
        <w:r>
          <w:rPr>
            <w:rFonts w:ascii="Times New Roman" w:hAnsi="Times New Roman" w:cs="Times New Roman"/>
            <w:sz w:val="24"/>
            <w:lang w:eastAsia="zh-CN"/>
          </w:rPr>
          <w:t xml:space="preserve">Wait the detail backgroud data from song </w:t>
        </w:r>
        <w:commentRangeStart w:id="151"/>
        <w:commentRangeStart w:id="152"/>
        <w:commentRangeStart w:id="153"/>
        <w:r>
          <w:rPr>
            <w:rFonts w:ascii="Times New Roman" w:hAnsi="Times New Roman" w:cs="Times New Roman"/>
            <w:sz w:val="24"/>
            <w:lang w:eastAsia="zh-CN"/>
          </w:rPr>
          <w:t>yang</w:t>
        </w:r>
        <w:commentRangeEnd w:id="151"/>
        <w:r>
          <w:rPr>
            <w:rStyle w:val="CommentReference"/>
          </w:rPr>
          <w:commentReference w:id="151"/>
        </w:r>
      </w:ins>
      <w:commentRangeEnd w:id="152"/>
      <w:commentRangeEnd w:id="153"/>
      <w:ins w:id="154" w:author="Hao  WANG" w:date="2019-08-05T11:20:00Z">
        <w:r>
          <w:rPr>
            <w:rStyle w:val="CommentReference"/>
          </w:rPr>
          <w:commentReference w:id="152"/>
        </w:r>
      </w:ins>
      <w:ins w:id="155" w:author="Hao  WANG" w:date="2019-08-05T11:19:00Z">
        <w:r>
          <w:rPr>
            <w:rStyle w:val="CommentReference"/>
          </w:rPr>
          <w:commentReference w:id="153"/>
        </w:r>
        <w:r>
          <w:rPr>
            <w:rFonts w:ascii="Times New Roman" w:hAnsi="Times New Roman" w:cs="Times New Roman"/>
            <w:sz w:val="24"/>
            <w:lang w:eastAsia="zh-CN"/>
          </w:rPr>
          <w:t>.</w:t>
        </w:r>
      </w:ins>
    </w:p>
    <w:p w14:paraId="68DFB6C7" w14:textId="77777777" w:rsidR="00393EDD" w:rsidRPr="002536DC" w:rsidDel="002547D2" w:rsidRDefault="00393EDD" w:rsidP="002536DC">
      <w:pPr>
        <w:ind w:firstLine="360"/>
        <w:rPr>
          <w:del w:id="156" w:author="Hao  WANG" w:date="2019-08-05T11:19:00Z"/>
          <w:rFonts w:ascii="Times New Roman" w:hAnsi="Times New Roman" w:cs="Times New Roman"/>
          <w:sz w:val="24"/>
          <w:lang w:eastAsia="zh-CN"/>
        </w:rPr>
      </w:pPr>
      <w:del w:id="157" w:author="Hao  WANG" w:date="2019-08-05T11:19:00Z">
        <w:r w:rsidRPr="002536DC" w:rsidDel="002547D2">
          <w:rPr>
            <w:rFonts w:ascii="Times New Roman" w:hAnsi="Times New Roman" w:cs="Times New Roman" w:hint="eastAsia"/>
            <w:sz w:val="24"/>
            <w:lang w:eastAsia="zh-CN"/>
          </w:rPr>
          <w:delText>We will simulate 2,000,000records in the PS as background data. The data size is calculated by typical site and the rule that history data can be only stored for 30 work days. These data will be added by automation scripts, test tool or SQL script.</w:delText>
        </w:r>
      </w:del>
    </w:p>
    <w:p w14:paraId="6973D4B2" w14:textId="77777777" w:rsidR="000B1CB7" w:rsidRDefault="000B1CB7" w:rsidP="00393EDD">
      <w:pPr>
        <w:pStyle w:val="Heading1"/>
        <w:rPr>
          <w:lang w:eastAsia="zh-CN"/>
        </w:rPr>
      </w:pPr>
      <w:bookmarkStart w:id="158" w:name="_Toc4770424"/>
      <w:r>
        <w:rPr>
          <w:rFonts w:hint="eastAsia"/>
          <w:lang w:eastAsia="zh-CN"/>
        </w:rPr>
        <w:t xml:space="preserve">Test </w:t>
      </w:r>
      <w:r w:rsidR="00630CD5">
        <w:rPr>
          <w:rFonts w:hint="eastAsia"/>
          <w:lang w:eastAsia="zh-CN"/>
        </w:rPr>
        <w:t>scenario</w:t>
      </w:r>
      <w:bookmarkEnd w:id="158"/>
    </w:p>
    <w:p w14:paraId="1BB399CA" w14:textId="77777777" w:rsidR="00CA2DEB" w:rsidRDefault="00CA2DEB" w:rsidP="00CA2DEB">
      <w:pPr>
        <w:pStyle w:val="Heading2"/>
      </w:pPr>
      <w:bookmarkStart w:id="159" w:name="_Toc4770425"/>
      <w:r>
        <w:rPr>
          <w:rFonts w:hint="eastAsia"/>
        </w:rPr>
        <w:t xml:space="preserve">Test target </w:t>
      </w:r>
      <w:r w:rsidR="00E74BFB">
        <w:t>anal</w:t>
      </w:r>
      <w:r w:rsidR="00E74BFB">
        <w:rPr>
          <w:rFonts w:eastAsiaTheme="minorEastAsia"/>
        </w:rPr>
        <w:t>ysis</w:t>
      </w:r>
      <w:bookmarkEnd w:id="159"/>
      <w:r w:rsidR="00E74BFB">
        <w:rPr>
          <w:rFonts w:eastAsiaTheme="minorEastAsia" w:hint="eastAsia"/>
        </w:rPr>
        <w:t xml:space="preserve"> </w:t>
      </w:r>
    </w:p>
    <w:p w14:paraId="541FAE27" w14:textId="77777777" w:rsidR="00A14EF1" w:rsidRDefault="00A14EF1" w:rsidP="00A14EF1">
      <w:pPr>
        <w:rPr>
          <w:lang w:eastAsia="zh-CN"/>
        </w:rPr>
      </w:pPr>
    </w:p>
    <w:p w14:paraId="5E68EADA" w14:textId="77777777" w:rsidR="00931F00" w:rsidRPr="002536DC" w:rsidRDefault="00A14EF1" w:rsidP="002536DC">
      <w:pPr>
        <w:ind w:firstLine="360"/>
        <w:rPr>
          <w:rFonts w:ascii="Times New Roman" w:hAnsi="Times New Roman" w:cs="Times New Roman"/>
          <w:sz w:val="24"/>
          <w:lang w:eastAsia="zh-CN"/>
        </w:rPr>
      </w:pPr>
      <w:r w:rsidRPr="002536DC">
        <w:rPr>
          <w:rFonts w:ascii="Times New Roman" w:hAnsi="Times New Roman" w:cs="Times New Roman" w:hint="eastAsia"/>
          <w:sz w:val="24"/>
          <w:lang w:eastAsia="zh-CN"/>
        </w:rPr>
        <w:t xml:space="preserve">Follow chapter 3.2, the main </w:t>
      </w:r>
      <w:r w:rsidR="000B4C44" w:rsidRPr="002536DC">
        <w:rPr>
          <w:rFonts w:ascii="Times New Roman" w:hAnsi="Times New Roman" w:cs="Times New Roman" w:hint="eastAsia"/>
          <w:sz w:val="24"/>
          <w:lang w:eastAsia="zh-CN"/>
        </w:rPr>
        <w:t>transactions</w:t>
      </w:r>
      <w:r w:rsidRPr="002536DC">
        <w:rPr>
          <w:rFonts w:ascii="Times New Roman" w:hAnsi="Times New Roman" w:cs="Times New Roman" w:hint="eastAsia"/>
          <w:sz w:val="24"/>
          <w:lang w:eastAsia="zh-CN"/>
        </w:rPr>
        <w:t xml:space="preserve"> during the testing work</w:t>
      </w:r>
      <w:r w:rsidR="000B4C44" w:rsidRPr="002536DC">
        <w:rPr>
          <w:rFonts w:ascii="Times New Roman" w:hAnsi="Times New Roman" w:cs="Times New Roman" w:hint="eastAsia"/>
          <w:sz w:val="24"/>
          <w:lang w:eastAsia="zh-CN"/>
        </w:rPr>
        <w:t xml:space="preserve"> is similar to </w:t>
      </w:r>
      <w:r w:rsidR="00723709">
        <w:rPr>
          <w:rFonts w:ascii="Times New Roman" w:hAnsi="Times New Roman" w:cs="Times New Roman"/>
          <w:sz w:val="24"/>
          <w:lang w:eastAsia="zh-CN"/>
        </w:rPr>
        <w:t>reliability</w:t>
      </w:r>
      <w:r w:rsidR="000B4C44" w:rsidRPr="002536DC">
        <w:rPr>
          <w:rFonts w:ascii="Times New Roman" w:hAnsi="Times New Roman" w:cs="Times New Roman" w:hint="eastAsia"/>
          <w:sz w:val="24"/>
          <w:lang w:eastAsia="zh-CN"/>
        </w:rPr>
        <w:t xml:space="preserve"> test, but the target is different</w:t>
      </w:r>
      <w:r w:rsidRPr="002536DC">
        <w:rPr>
          <w:rFonts w:ascii="Times New Roman" w:hAnsi="Times New Roman" w:cs="Times New Roman" w:hint="eastAsia"/>
          <w:sz w:val="24"/>
          <w:lang w:eastAsia="zh-CN"/>
        </w:rPr>
        <w:t xml:space="preserve">. </w:t>
      </w:r>
      <w:r w:rsidR="000B4C44" w:rsidRPr="002536DC">
        <w:rPr>
          <w:rFonts w:ascii="Times New Roman" w:hAnsi="Times New Roman" w:cs="Times New Roman"/>
          <w:sz w:val="24"/>
          <w:lang w:eastAsia="zh-CN"/>
        </w:rPr>
        <w:t>Reliability</w:t>
      </w:r>
      <w:r w:rsidR="000B4C44" w:rsidRPr="002536DC">
        <w:rPr>
          <w:rFonts w:ascii="Times New Roman" w:hAnsi="Times New Roman" w:cs="Times New Roman" w:hint="eastAsia"/>
          <w:sz w:val="24"/>
          <w:lang w:eastAsia="zh-CN"/>
        </w:rPr>
        <w:t xml:space="preserve"> test will</w:t>
      </w:r>
      <w:r w:rsidRPr="002536DC">
        <w:rPr>
          <w:rFonts w:ascii="Times New Roman" w:hAnsi="Times New Roman" w:cs="Times New Roman" w:hint="eastAsia"/>
          <w:sz w:val="24"/>
          <w:lang w:eastAsia="zh-CN"/>
        </w:rPr>
        <w:t xml:space="preserve"> focus on the transac</w:t>
      </w:r>
      <w:r w:rsidR="00931F00" w:rsidRPr="002536DC">
        <w:rPr>
          <w:rFonts w:ascii="Times New Roman" w:hAnsi="Times New Roman" w:cs="Times New Roman" w:hint="eastAsia"/>
          <w:sz w:val="24"/>
          <w:lang w:eastAsia="zh-CN"/>
        </w:rPr>
        <w:t>tions and service correctness</w:t>
      </w:r>
      <w:r w:rsidRPr="002536DC">
        <w:rPr>
          <w:rFonts w:ascii="Times New Roman" w:hAnsi="Times New Roman" w:cs="Times New Roman" w:hint="eastAsia"/>
          <w:sz w:val="24"/>
          <w:lang w:eastAsia="zh-CN"/>
        </w:rPr>
        <w:t xml:space="preserve">. </w:t>
      </w:r>
    </w:p>
    <w:p w14:paraId="7A06A17B" w14:textId="77777777" w:rsidR="006F1DD6" w:rsidRPr="002536DC" w:rsidRDefault="00A14EF1" w:rsidP="002536DC">
      <w:pPr>
        <w:ind w:firstLine="360"/>
        <w:rPr>
          <w:rFonts w:ascii="Times New Roman" w:hAnsi="Times New Roman" w:cs="Times New Roman"/>
          <w:sz w:val="24"/>
          <w:lang w:eastAsia="zh-CN"/>
        </w:rPr>
      </w:pPr>
      <w:r w:rsidRPr="002536DC">
        <w:rPr>
          <w:rFonts w:ascii="Times New Roman" w:hAnsi="Times New Roman" w:cs="Times New Roman" w:hint="eastAsia"/>
          <w:sz w:val="24"/>
          <w:lang w:eastAsia="zh-CN"/>
        </w:rPr>
        <w:t xml:space="preserve">The automation scripts </w:t>
      </w:r>
      <w:r w:rsidR="00931F00" w:rsidRPr="002536DC">
        <w:rPr>
          <w:rFonts w:ascii="Times New Roman" w:hAnsi="Times New Roman" w:cs="Times New Roman" w:hint="eastAsia"/>
          <w:sz w:val="24"/>
          <w:lang w:eastAsia="zh-CN"/>
        </w:rPr>
        <w:t>will</w:t>
      </w:r>
      <w:r w:rsidRPr="002536DC">
        <w:rPr>
          <w:rFonts w:ascii="Times New Roman" w:hAnsi="Times New Roman" w:cs="Times New Roman" w:hint="eastAsia"/>
          <w:sz w:val="24"/>
          <w:lang w:eastAsia="zh-CN"/>
        </w:rPr>
        <w:t xml:space="preserve"> have checkpoint or assert to confirm the each transaction </w:t>
      </w:r>
      <w:r w:rsidR="00A44162" w:rsidRPr="002536DC">
        <w:rPr>
          <w:rFonts w:ascii="Times New Roman" w:hAnsi="Times New Roman" w:cs="Times New Roman" w:hint="eastAsia"/>
          <w:sz w:val="24"/>
          <w:lang w:eastAsia="zh-CN"/>
        </w:rPr>
        <w:t>are</w:t>
      </w:r>
      <w:r w:rsidRPr="002536DC">
        <w:rPr>
          <w:rFonts w:ascii="Times New Roman" w:hAnsi="Times New Roman" w:cs="Times New Roman" w:hint="eastAsia"/>
          <w:sz w:val="24"/>
          <w:lang w:eastAsia="zh-CN"/>
        </w:rPr>
        <w:t xml:space="preserve"> correct</w:t>
      </w:r>
      <w:r w:rsidR="00A44162" w:rsidRPr="002536DC">
        <w:rPr>
          <w:rFonts w:ascii="Times New Roman" w:hAnsi="Times New Roman" w:cs="Times New Roman" w:hint="eastAsia"/>
          <w:sz w:val="24"/>
          <w:lang w:eastAsia="zh-CN"/>
        </w:rPr>
        <w:t xml:space="preserve"> or not</w:t>
      </w:r>
      <w:r w:rsidRPr="002536DC">
        <w:rPr>
          <w:rFonts w:ascii="Times New Roman" w:hAnsi="Times New Roman" w:cs="Times New Roman" w:hint="eastAsia"/>
          <w:sz w:val="24"/>
          <w:lang w:eastAsia="zh-CN"/>
        </w:rPr>
        <w:t>. The system services and database should not have high-level errors during the testing work.</w:t>
      </w:r>
      <w:r w:rsidR="00700254" w:rsidRPr="002536DC">
        <w:rPr>
          <w:rFonts w:ascii="Times New Roman" w:hAnsi="Times New Roman" w:cs="Times New Roman" w:hint="eastAsia"/>
          <w:sz w:val="24"/>
          <w:lang w:eastAsia="zh-CN"/>
        </w:rPr>
        <w:t xml:space="preserve"> As an internet product, we plan the system can support 7*24 work stress. </w:t>
      </w:r>
      <w:r w:rsidRPr="002536DC">
        <w:rPr>
          <w:rFonts w:ascii="Times New Roman" w:hAnsi="Times New Roman" w:cs="Times New Roman" w:hint="eastAsia"/>
          <w:sz w:val="24"/>
          <w:lang w:eastAsia="zh-CN"/>
        </w:rPr>
        <w:t xml:space="preserve"> </w:t>
      </w:r>
    </w:p>
    <w:p w14:paraId="6B6DE849" w14:textId="77777777" w:rsidR="00A14EF1" w:rsidRPr="002536DC" w:rsidRDefault="00700254" w:rsidP="002536DC">
      <w:pPr>
        <w:ind w:firstLine="360"/>
        <w:rPr>
          <w:rFonts w:ascii="Times New Roman" w:hAnsi="Times New Roman" w:cs="Times New Roman"/>
          <w:sz w:val="24"/>
          <w:lang w:eastAsia="zh-CN"/>
        </w:rPr>
      </w:pPr>
      <w:r w:rsidRPr="002536DC">
        <w:rPr>
          <w:rFonts w:ascii="Times New Roman" w:hAnsi="Times New Roman" w:cs="Times New Roman" w:hint="eastAsia"/>
          <w:sz w:val="24"/>
          <w:lang w:eastAsia="zh-CN"/>
        </w:rPr>
        <w:t>The test target will define as the follow:</w:t>
      </w:r>
    </w:p>
    <w:p w14:paraId="72753B6B" w14:textId="77777777" w:rsidR="00700254" w:rsidRDefault="00700254" w:rsidP="005F7953">
      <w:pPr>
        <w:pStyle w:val="ListParagraph"/>
        <w:numPr>
          <w:ilvl w:val="0"/>
          <w:numId w:val="14"/>
        </w:numPr>
        <w:ind w:firstLineChars="0"/>
        <w:rPr>
          <w:lang w:eastAsia="zh-CN"/>
        </w:rPr>
      </w:pPr>
      <w:r>
        <w:rPr>
          <w:rFonts w:hint="eastAsia"/>
          <w:lang w:eastAsia="zh-CN"/>
        </w:rPr>
        <w:t>The transactions or requests pass percent should more than 99%.</w:t>
      </w:r>
      <w:r w:rsidR="00407CD0">
        <w:rPr>
          <w:rFonts w:eastAsiaTheme="minorEastAsia" w:hint="eastAsia"/>
          <w:lang w:eastAsia="zh-CN"/>
        </w:rPr>
        <w:t xml:space="preserve"> </w:t>
      </w:r>
    </w:p>
    <w:p w14:paraId="16755E4D" w14:textId="77777777" w:rsidR="00700254" w:rsidRDefault="00700254" w:rsidP="005F7953">
      <w:pPr>
        <w:pStyle w:val="ListParagraph"/>
        <w:numPr>
          <w:ilvl w:val="0"/>
          <w:numId w:val="14"/>
        </w:numPr>
        <w:ind w:firstLineChars="0"/>
        <w:rPr>
          <w:lang w:eastAsia="zh-CN"/>
        </w:rPr>
      </w:pPr>
      <w:r>
        <w:rPr>
          <w:rFonts w:hint="eastAsia"/>
          <w:lang w:eastAsia="zh-CN"/>
        </w:rPr>
        <w:t xml:space="preserve">No services </w:t>
      </w:r>
      <w:r w:rsidR="00304404">
        <w:rPr>
          <w:rFonts w:hint="eastAsia"/>
          <w:lang w:eastAsia="zh-CN"/>
        </w:rPr>
        <w:t>（</w:t>
      </w:r>
      <w:r w:rsidR="00304404">
        <w:rPr>
          <w:rFonts w:hint="eastAsia"/>
          <w:lang w:eastAsia="zh-CN"/>
        </w:rPr>
        <w:t>IIS,</w:t>
      </w:r>
      <w:r w:rsidR="005A4E44">
        <w:rPr>
          <w:rFonts w:eastAsiaTheme="minorEastAsia" w:hint="eastAsia"/>
          <w:lang w:eastAsia="zh-CN"/>
        </w:rPr>
        <w:t xml:space="preserve"> </w:t>
      </w:r>
      <w:r w:rsidR="00304404">
        <w:rPr>
          <w:rFonts w:hint="eastAsia"/>
          <w:lang w:eastAsia="zh-CN"/>
        </w:rPr>
        <w:t>3</w:t>
      </w:r>
      <w:r w:rsidR="00AB6A19" w:rsidRPr="00AB6A19">
        <w:rPr>
          <w:vertAlign w:val="superscript"/>
          <w:lang w:eastAsia="zh-CN"/>
        </w:rPr>
        <w:t>rd</w:t>
      </w:r>
      <w:r w:rsidR="00304404">
        <w:rPr>
          <w:rFonts w:hint="eastAsia"/>
          <w:lang w:eastAsia="zh-CN"/>
        </w:rPr>
        <w:t xml:space="preserve"> party API etc</w:t>
      </w:r>
      <w:r w:rsidR="00304404">
        <w:rPr>
          <w:rFonts w:hint="eastAsia"/>
          <w:lang w:eastAsia="zh-CN"/>
        </w:rPr>
        <w:t>）</w:t>
      </w:r>
      <w:r>
        <w:rPr>
          <w:rFonts w:hint="eastAsia"/>
          <w:lang w:eastAsia="zh-CN"/>
        </w:rPr>
        <w:t xml:space="preserve">errors during testing work. </w:t>
      </w:r>
    </w:p>
    <w:p w14:paraId="2FAF6F23" w14:textId="77777777" w:rsidR="00700254" w:rsidRPr="00A14EF1" w:rsidRDefault="00700254" w:rsidP="005F7953">
      <w:pPr>
        <w:pStyle w:val="ListParagraph"/>
        <w:numPr>
          <w:ilvl w:val="0"/>
          <w:numId w:val="14"/>
        </w:numPr>
        <w:ind w:firstLineChars="0"/>
        <w:rPr>
          <w:lang w:eastAsia="zh-CN"/>
        </w:rPr>
      </w:pPr>
      <w:r>
        <w:rPr>
          <w:rFonts w:hint="eastAsia"/>
          <w:lang w:eastAsia="zh-CN"/>
        </w:rPr>
        <w:t xml:space="preserve">No database errors during testing work. </w:t>
      </w:r>
    </w:p>
    <w:p w14:paraId="78477045" w14:textId="77777777" w:rsidR="00700254" w:rsidRDefault="00700254" w:rsidP="005F7953">
      <w:pPr>
        <w:pStyle w:val="ListParagraph"/>
        <w:numPr>
          <w:ilvl w:val="0"/>
          <w:numId w:val="14"/>
        </w:numPr>
        <w:ind w:firstLineChars="0"/>
        <w:rPr>
          <w:lang w:eastAsia="zh-CN"/>
        </w:rPr>
      </w:pPr>
      <w:r>
        <w:rPr>
          <w:rFonts w:hint="eastAsia"/>
          <w:lang w:eastAsia="zh-CN"/>
        </w:rPr>
        <w:t>No hardware issues during testing work.</w:t>
      </w:r>
    </w:p>
    <w:p w14:paraId="67AB101C" w14:textId="77777777" w:rsidR="002D525B" w:rsidRDefault="002D525B" w:rsidP="005F7953">
      <w:pPr>
        <w:pStyle w:val="ListParagraph"/>
        <w:numPr>
          <w:ilvl w:val="0"/>
          <w:numId w:val="14"/>
        </w:numPr>
        <w:ind w:firstLineChars="0"/>
        <w:rPr>
          <w:lang w:eastAsia="zh-CN"/>
        </w:rPr>
      </w:pPr>
      <w:r>
        <w:rPr>
          <w:rFonts w:hint="eastAsia"/>
          <w:lang w:eastAsia="zh-CN"/>
        </w:rPr>
        <w:t>The system can work 7*24 hours with index from step1 to step4.</w:t>
      </w:r>
    </w:p>
    <w:p w14:paraId="2895E48E" w14:textId="77777777" w:rsidR="002D525B" w:rsidRDefault="002D525B" w:rsidP="002D525B">
      <w:pPr>
        <w:rPr>
          <w:lang w:eastAsia="zh-CN"/>
        </w:rPr>
      </w:pPr>
    </w:p>
    <w:p w14:paraId="196DE205" w14:textId="77777777" w:rsidR="002D525B" w:rsidRDefault="002D525B" w:rsidP="002D525B">
      <w:pPr>
        <w:rPr>
          <w:lang w:eastAsia="zh-CN"/>
        </w:rPr>
      </w:pPr>
      <w:r>
        <w:rPr>
          <w:lang w:eastAsia="zh-CN"/>
        </w:rPr>
        <w:t>E</w:t>
      </w:r>
      <w:r>
        <w:rPr>
          <w:rFonts w:hint="eastAsia"/>
          <w:lang w:eastAsia="zh-CN"/>
        </w:rPr>
        <w:t>rrors define:</w:t>
      </w:r>
    </w:p>
    <w:p w14:paraId="2784A9C4" w14:textId="77777777" w:rsidR="002D525B" w:rsidRDefault="002D525B" w:rsidP="005F7953">
      <w:pPr>
        <w:pStyle w:val="ListParagraph"/>
        <w:numPr>
          <w:ilvl w:val="0"/>
          <w:numId w:val="15"/>
        </w:numPr>
        <w:ind w:firstLineChars="0"/>
        <w:rPr>
          <w:lang w:eastAsia="zh-CN"/>
        </w:rPr>
      </w:pPr>
      <w:r>
        <w:rPr>
          <w:lang w:eastAsia="zh-CN"/>
        </w:rPr>
        <w:t>T</w:t>
      </w:r>
      <w:r>
        <w:rPr>
          <w:rFonts w:hint="eastAsia"/>
          <w:lang w:eastAsia="zh-CN"/>
        </w:rPr>
        <w:t>ransaction error:</w:t>
      </w:r>
    </w:p>
    <w:p w14:paraId="277196C7" w14:textId="77777777" w:rsidR="002D525B" w:rsidRDefault="002D525B" w:rsidP="005F7953">
      <w:pPr>
        <w:pStyle w:val="ListParagraph"/>
        <w:numPr>
          <w:ilvl w:val="1"/>
          <w:numId w:val="15"/>
        </w:numPr>
        <w:ind w:firstLineChars="0"/>
        <w:rPr>
          <w:lang w:eastAsia="zh-CN"/>
        </w:rPr>
      </w:pPr>
      <w:r>
        <w:rPr>
          <w:rFonts w:hint="eastAsia"/>
          <w:lang w:eastAsia="zh-CN"/>
        </w:rPr>
        <w:t>Transaction requests send fail.</w:t>
      </w:r>
    </w:p>
    <w:p w14:paraId="4BB20A36" w14:textId="77777777" w:rsidR="002D525B" w:rsidRPr="00407CD0" w:rsidRDefault="002D525B" w:rsidP="005F7953">
      <w:pPr>
        <w:pStyle w:val="ListParagraph"/>
        <w:numPr>
          <w:ilvl w:val="1"/>
          <w:numId w:val="15"/>
        </w:numPr>
        <w:ind w:firstLineChars="0"/>
        <w:rPr>
          <w:lang w:eastAsia="zh-CN"/>
        </w:rPr>
      </w:pPr>
      <w:r>
        <w:rPr>
          <w:rFonts w:hint="eastAsia"/>
          <w:lang w:eastAsia="zh-CN"/>
        </w:rPr>
        <w:t xml:space="preserve">Response content do not meet asserts or checkpoints. </w:t>
      </w:r>
    </w:p>
    <w:p w14:paraId="083EA31F" w14:textId="77777777" w:rsidR="00407CD0" w:rsidRPr="00407CD0" w:rsidRDefault="000B1CF0" w:rsidP="005F7953">
      <w:pPr>
        <w:pStyle w:val="ListParagraph"/>
        <w:numPr>
          <w:ilvl w:val="1"/>
          <w:numId w:val="15"/>
        </w:numPr>
        <w:ind w:firstLineChars="0"/>
        <w:rPr>
          <w:lang w:eastAsia="zh-CN"/>
        </w:rPr>
      </w:pPr>
      <w:r>
        <w:rPr>
          <w:lang w:eastAsia="zh-CN"/>
        </w:rPr>
        <w:t>T</w:t>
      </w:r>
      <w:r>
        <w:rPr>
          <w:rFonts w:hint="eastAsia"/>
          <w:lang w:eastAsia="zh-CN"/>
        </w:rPr>
        <w:t xml:space="preserve">ransaction </w:t>
      </w:r>
      <w:r w:rsidR="00407CD0">
        <w:rPr>
          <w:rFonts w:eastAsiaTheme="minorEastAsia" w:hint="eastAsia"/>
          <w:lang w:eastAsia="zh-CN"/>
        </w:rPr>
        <w:t>process time out more than two minutes.</w:t>
      </w:r>
    </w:p>
    <w:p w14:paraId="66048625" w14:textId="77777777" w:rsidR="002D525B" w:rsidRDefault="002D525B" w:rsidP="005F7953">
      <w:pPr>
        <w:pStyle w:val="ListParagraph"/>
        <w:numPr>
          <w:ilvl w:val="0"/>
          <w:numId w:val="15"/>
        </w:numPr>
        <w:ind w:firstLineChars="0"/>
        <w:rPr>
          <w:lang w:eastAsia="zh-CN"/>
        </w:rPr>
      </w:pPr>
      <w:r>
        <w:rPr>
          <w:rFonts w:hint="eastAsia"/>
          <w:lang w:eastAsia="zh-CN"/>
        </w:rPr>
        <w:t>Service error:</w:t>
      </w:r>
    </w:p>
    <w:p w14:paraId="569B27E2" w14:textId="77777777" w:rsidR="002D525B" w:rsidRDefault="002D525B" w:rsidP="005F7953">
      <w:pPr>
        <w:pStyle w:val="ListParagraph"/>
        <w:numPr>
          <w:ilvl w:val="1"/>
          <w:numId w:val="15"/>
        </w:numPr>
        <w:ind w:firstLineChars="0"/>
        <w:rPr>
          <w:lang w:eastAsia="zh-CN"/>
        </w:rPr>
      </w:pPr>
      <w:r>
        <w:rPr>
          <w:rFonts w:hint="eastAsia"/>
          <w:lang w:eastAsia="zh-CN"/>
        </w:rPr>
        <w:t>Service down.</w:t>
      </w:r>
    </w:p>
    <w:p w14:paraId="1955FF44" w14:textId="77777777" w:rsidR="002D525B" w:rsidRDefault="002D525B" w:rsidP="005F7953">
      <w:pPr>
        <w:pStyle w:val="ListParagraph"/>
        <w:numPr>
          <w:ilvl w:val="1"/>
          <w:numId w:val="15"/>
        </w:numPr>
        <w:ind w:firstLineChars="0"/>
        <w:rPr>
          <w:lang w:eastAsia="zh-CN"/>
        </w:rPr>
      </w:pPr>
      <w:r>
        <w:rPr>
          <w:rFonts w:hint="eastAsia"/>
          <w:lang w:eastAsia="zh-CN"/>
        </w:rPr>
        <w:t>Service stop service more than one minute.</w:t>
      </w:r>
    </w:p>
    <w:p w14:paraId="132E9857" w14:textId="77777777" w:rsidR="002D525B" w:rsidRDefault="002D525B" w:rsidP="005F7953">
      <w:pPr>
        <w:pStyle w:val="ListParagraph"/>
        <w:numPr>
          <w:ilvl w:val="0"/>
          <w:numId w:val="15"/>
        </w:numPr>
        <w:ind w:firstLineChars="0"/>
        <w:rPr>
          <w:lang w:eastAsia="zh-CN"/>
        </w:rPr>
      </w:pPr>
      <w:r>
        <w:rPr>
          <w:rFonts w:hint="eastAsia"/>
          <w:lang w:eastAsia="zh-CN"/>
        </w:rPr>
        <w:t>Database error:</w:t>
      </w:r>
    </w:p>
    <w:p w14:paraId="7D9703C4" w14:textId="77777777" w:rsidR="002D525B" w:rsidRDefault="002D525B" w:rsidP="005F7953">
      <w:pPr>
        <w:pStyle w:val="ListParagraph"/>
        <w:numPr>
          <w:ilvl w:val="1"/>
          <w:numId w:val="15"/>
        </w:numPr>
        <w:ind w:firstLineChars="0"/>
        <w:rPr>
          <w:lang w:eastAsia="zh-CN"/>
        </w:rPr>
      </w:pPr>
      <w:r>
        <w:rPr>
          <w:rFonts w:hint="eastAsia"/>
          <w:lang w:eastAsia="zh-CN"/>
        </w:rPr>
        <w:t>Database down.</w:t>
      </w:r>
    </w:p>
    <w:p w14:paraId="25785EF4" w14:textId="77777777" w:rsidR="002D525B" w:rsidRDefault="002D525B" w:rsidP="005F7953">
      <w:pPr>
        <w:pStyle w:val="ListParagraph"/>
        <w:numPr>
          <w:ilvl w:val="1"/>
          <w:numId w:val="15"/>
        </w:numPr>
        <w:ind w:firstLineChars="0"/>
        <w:rPr>
          <w:lang w:eastAsia="zh-CN"/>
        </w:rPr>
      </w:pPr>
      <w:r>
        <w:rPr>
          <w:lang w:eastAsia="zh-CN"/>
        </w:rPr>
        <w:t>D</w:t>
      </w:r>
      <w:r>
        <w:rPr>
          <w:rFonts w:hint="eastAsia"/>
          <w:lang w:eastAsia="zh-CN"/>
        </w:rPr>
        <w:t>atabase lost data.</w:t>
      </w:r>
    </w:p>
    <w:p w14:paraId="15DF8E16" w14:textId="77777777" w:rsidR="002D525B" w:rsidRPr="00407CD0" w:rsidRDefault="002D525B" w:rsidP="005F7953">
      <w:pPr>
        <w:pStyle w:val="ListParagraph"/>
        <w:numPr>
          <w:ilvl w:val="1"/>
          <w:numId w:val="15"/>
        </w:numPr>
        <w:ind w:firstLineChars="0"/>
        <w:rPr>
          <w:lang w:eastAsia="zh-CN"/>
        </w:rPr>
      </w:pPr>
      <w:r>
        <w:rPr>
          <w:rFonts w:hint="eastAsia"/>
          <w:lang w:eastAsia="zh-CN"/>
        </w:rPr>
        <w:lastRenderedPageBreak/>
        <w:t>Database stop work more than one minute.</w:t>
      </w:r>
    </w:p>
    <w:p w14:paraId="3C5A947F" w14:textId="77777777" w:rsidR="002D525B" w:rsidRDefault="002D525B" w:rsidP="005F7953">
      <w:pPr>
        <w:pStyle w:val="ListParagraph"/>
        <w:numPr>
          <w:ilvl w:val="0"/>
          <w:numId w:val="15"/>
        </w:numPr>
        <w:ind w:firstLineChars="0"/>
        <w:rPr>
          <w:lang w:eastAsia="zh-CN"/>
        </w:rPr>
      </w:pPr>
      <w:r>
        <w:rPr>
          <w:lang w:eastAsia="zh-CN"/>
        </w:rPr>
        <w:t>H</w:t>
      </w:r>
      <w:r>
        <w:rPr>
          <w:rFonts w:hint="eastAsia"/>
          <w:lang w:eastAsia="zh-CN"/>
        </w:rPr>
        <w:t xml:space="preserve">ardware error: </w:t>
      </w:r>
    </w:p>
    <w:p w14:paraId="79FF8FF2" w14:textId="77777777" w:rsidR="002D525B" w:rsidRDefault="002D525B" w:rsidP="005F7953">
      <w:pPr>
        <w:pStyle w:val="ListParagraph"/>
        <w:numPr>
          <w:ilvl w:val="1"/>
          <w:numId w:val="15"/>
        </w:numPr>
        <w:ind w:firstLineChars="0"/>
        <w:rPr>
          <w:lang w:eastAsia="zh-CN"/>
        </w:rPr>
      </w:pPr>
      <w:r>
        <w:rPr>
          <w:rFonts w:hint="eastAsia"/>
          <w:lang w:eastAsia="zh-CN"/>
        </w:rPr>
        <w:t>CPU usage more than 90%.</w:t>
      </w:r>
    </w:p>
    <w:p w14:paraId="5C421F83" w14:textId="77777777" w:rsidR="002D525B" w:rsidRDefault="002D525B" w:rsidP="005F7953">
      <w:pPr>
        <w:pStyle w:val="ListParagraph"/>
        <w:numPr>
          <w:ilvl w:val="1"/>
          <w:numId w:val="15"/>
        </w:numPr>
        <w:ind w:firstLineChars="0"/>
        <w:rPr>
          <w:lang w:eastAsia="zh-CN"/>
        </w:rPr>
      </w:pPr>
      <w:r>
        <w:rPr>
          <w:rFonts w:hint="eastAsia"/>
          <w:lang w:eastAsia="zh-CN"/>
        </w:rPr>
        <w:t>Memory usage more than 90%.</w:t>
      </w:r>
    </w:p>
    <w:p w14:paraId="6FBFD44E" w14:textId="77777777" w:rsidR="002D525B" w:rsidRDefault="002D525B" w:rsidP="005F7953">
      <w:pPr>
        <w:pStyle w:val="ListParagraph"/>
        <w:numPr>
          <w:ilvl w:val="1"/>
          <w:numId w:val="15"/>
        </w:numPr>
        <w:ind w:firstLineChars="0"/>
        <w:rPr>
          <w:lang w:eastAsia="zh-CN"/>
        </w:rPr>
      </w:pPr>
      <w:r>
        <w:rPr>
          <w:lang w:eastAsia="zh-CN"/>
        </w:rPr>
        <w:t>Have memory leak issues</w:t>
      </w:r>
      <w:r>
        <w:rPr>
          <w:rFonts w:hint="eastAsia"/>
          <w:lang w:eastAsia="zh-CN"/>
        </w:rPr>
        <w:t>.</w:t>
      </w:r>
      <w:r w:rsidR="000152D3">
        <w:rPr>
          <w:rFonts w:hint="eastAsia"/>
          <w:lang w:eastAsia="zh-CN"/>
        </w:rPr>
        <w:t xml:space="preserve"> The memory cannot release in one hour.  </w:t>
      </w:r>
    </w:p>
    <w:p w14:paraId="2D40ADDF" w14:textId="77777777" w:rsidR="00421212" w:rsidRDefault="00421212" w:rsidP="00421212">
      <w:pPr>
        <w:rPr>
          <w:lang w:eastAsia="zh-CN"/>
        </w:rPr>
      </w:pPr>
    </w:p>
    <w:p w14:paraId="255B0F77" w14:textId="77777777" w:rsidR="00700254" w:rsidRPr="002536DC" w:rsidRDefault="007B0B17" w:rsidP="002536DC">
      <w:pPr>
        <w:ind w:firstLine="360"/>
        <w:rPr>
          <w:rFonts w:ascii="Times New Roman" w:hAnsi="Times New Roman" w:cs="Times New Roman"/>
          <w:sz w:val="24"/>
          <w:lang w:eastAsia="zh-CN"/>
        </w:rPr>
      </w:pPr>
      <w:r w:rsidRPr="002536DC">
        <w:rPr>
          <w:rFonts w:ascii="Times New Roman" w:hAnsi="Times New Roman" w:cs="Times New Roman" w:hint="eastAsia"/>
          <w:sz w:val="24"/>
          <w:lang w:eastAsia="zh-CN"/>
        </w:rPr>
        <w:t>Below items do not consider as error</w:t>
      </w:r>
      <w:r w:rsidR="00421212" w:rsidRPr="002536DC">
        <w:rPr>
          <w:rFonts w:ascii="Times New Roman" w:hAnsi="Times New Roman" w:cs="Times New Roman" w:hint="eastAsia"/>
          <w:sz w:val="24"/>
          <w:lang w:eastAsia="zh-CN"/>
        </w:rPr>
        <w:t>:</w:t>
      </w:r>
    </w:p>
    <w:p w14:paraId="316D1EB3" w14:textId="77777777" w:rsidR="00421212" w:rsidRDefault="00421212" w:rsidP="005F7953">
      <w:pPr>
        <w:pStyle w:val="ListParagraph"/>
        <w:numPr>
          <w:ilvl w:val="0"/>
          <w:numId w:val="16"/>
        </w:numPr>
        <w:ind w:firstLineChars="0"/>
        <w:rPr>
          <w:lang w:eastAsia="zh-CN"/>
        </w:rPr>
      </w:pPr>
      <w:r>
        <w:rPr>
          <w:lang w:eastAsia="zh-CN"/>
        </w:rPr>
        <w:t>T</w:t>
      </w:r>
      <w:r>
        <w:rPr>
          <w:rFonts w:hint="eastAsia"/>
          <w:lang w:eastAsia="zh-CN"/>
        </w:rPr>
        <w:t>ransaction:</w:t>
      </w:r>
    </w:p>
    <w:p w14:paraId="423F8408" w14:textId="77777777" w:rsidR="00421212" w:rsidRDefault="00421212" w:rsidP="005F7953">
      <w:pPr>
        <w:pStyle w:val="ListParagraph"/>
        <w:numPr>
          <w:ilvl w:val="1"/>
          <w:numId w:val="16"/>
        </w:numPr>
        <w:ind w:firstLineChars="0"/>
        <w:rPr>
          <w:lang w:eastAsia="zh-CN"/>
        </w:rPr>
      </w:pPr>
      <w:r>
        <w:rPr>
          <w:rFonts w:hint="eastAsia"/>
          <w:lang w:eastAsia="zh-CN"/>
        </w:rPr>
        <w:t>Transaction requests send fail cause</w:t>
      </w:r>
      <w:r w:rsidR="001B02C1">
        <w:rPr>
          <w:rFonts w:eastAsiaTheme="minorEastAsia" w:hint="eastAsia"/>
          <w:lang w:eastAsia="zh-CN"/>
        </w:rPr>
        <w:t>d</w:t>
      </w:r>
      <w:r>
        <w:rPr>
          <w:rFonts w:hint="eastAsia"/>
          <w:lang w:eastAsia="zh-CN"/>
        </w:rPr>
        <w:t xml:space="preserve"> by scripts, net</w:t>
      </w:r>
      <w:r w:rsidR="00397FFB">
        <w:rPr>
          <w:rFonts w:hint="eastAsia"/>
          <w:lang w:eastAsia="zh-CN"/>
        </w:rPr>
        <w:t>work</w:t>
      </w:r>
      <w:r>
        <w:rPr>
          <w:rFonts w:hint="eastAsia"/>
          <w:lang w:eastAsia="zh-CN"/>
        </w:rPr>
        <w:t xml:space="preserve"> and other reason</w:t>
      </w:r>
      <w:r w:rsidR="00397FFB">
        <w:rPr>
          <w:rFonts w:hint="eastAsia"/>
          <w:lang w:eastAsia="zh-CN"/>
        </w:rPr>
        <w:t>s</w:t>
      </w:r>
      <w:r>
        <w:rPr>
          <w:rFonts w:hint="eastAsia"/>
          <w:lang w:eastAsia="zh-CN"/>
        </w:rPr>
        <w:t>.</w:t>
      </w:r>
    </w:p>
    <w:p w14:paraId="19B8F9EE" w14:textId="77777777" w:rsidR="00421212" w:rsidRDefault="00421212" w:rsidP="005F7953">
      <w:pPr>
        <w:pStyle w:val="ListParagraph"/>
        <w:numPr>
          <w:ilvl w:val="0"/>
          <w:numId w:val="16"/>
        </w:numPr>
        <w:ind w:firstLineChars="0"/>
        <w:rPr>
          <w:lang w:eastAsia="zh-CN"/>
        </w:rPr>
      </w:pPr>
      <w:r>
        <w:rPr>
          <w:rFonts w:hint="eastAsia"/>
          <w:lang w:eastAsia="zh-CN"/>
        </w:rPr>
        <w:t>Service:</w:t>
      </w:r>
    </w:p>
    <w:p w14:paraId="6858DCD3" w14:textId="77777777" w:rsidR="00421212" w:rsidRDefault="00421212" w:rsidP="005F7953">
      <w:pPr>
        <w:pStyle w:val="ListParagraph"/>
        <w:numPr>
          <w:ilvl w:val="1"/>
          <w:numId w:val="16"/>
        </w:numPr>
        <w:ind w:firstLineChars="0"/>
        <w:rPr>
          <w:lang w:eastAsia="zh-CN"/>
        </w:rPr>
      </w:pPr>
      <w:r>
        <w:rPr>
          <w:rFonts w:hint="eastAsia"/>
          <w:lang w:eastAsia="zh-CN"/>
        </w:rPr>
        <w:t>Service down</w:t>
      </w:r>
      <w:r w:rsidR="00170627">
        <w:rPr>
          <w:rFonts w:hint="eastAsia"/>
          <w:lang w:eastAsia="zh-CN"/>
        </w:rPr>
        <w:t xml:space="preserve"> or stop cause</w:t>
      </w:r>
      <w:r w:rsidR="001B02C1">
        <w:rPr>
          <w:rFonts w:eastAsiaTheme="minorEastAsia" w:hint="eastAsia"/>
          <w:lang w:eastAsia="zh-CN"/>
        </w:rPr>
        <w:t>d</w:t>
      </w:r>
      <w:r w:rsidR="00170627">
        <w:rPr>
          <w:rFonts w:hint="eastAsia"/>
          <w:lang w:eastAsia="zh-CN"/>
        </w:rPr>
        <w:t xml:space="preserve"> by error requests</w:t>
      </w:r>
      <w:r>
        <w:rPr>
          <w:rFonts w:hint="eastAsia"/>
          <w:lang w:eastAsia="zh-CN"/>
        </w:rPr>
        <w:t>.</w:t>
      </w:r>
    </w:p>
    <w:p w14:paraId="341C81CA" w14:textId="77777777" w:rsidR="00421212" w:rsidRDefault="00421212" w:rsidP="005F7953">
      <w:pPr>
        <w:pStyle w:val="ListParagraph"/>
        <w:numPr>
          <w:ilvl w:val="0"/>
          <w:numId w:val="16"/>
        </w:numPr>
        <w:ind w:firstLineChars="0"/>
        <w:rPr>
          <w:lang w:eastAsia="zh-CN"/>
        </w:rPr>
      </w:pPr>
      <w:r>
        <w:rPr>
          <w:rFonts w:hint="eastAsia"/>
          <w:lang w:eastAsia="zh-CN"/>
        </w:rPr>
        <w:t>Database error:</w:t>
      </w:r>
    </w:p>
    <w:p w14:paraId="44ABF4E1" w14:textId="77777777" w:rsidR="00421212" w:rsidRDefault="00170627" w:rsidP="005F7953">
      <w:pPr>
        <w:pStyle w:val="ListParagraph"/>
        <w:numPr>
          <w:ilvl w:val="1"/>
          <w:numId w:val="16"/>
        </w:numPr>
        <w:ind w:firstLineChars="0"/>
        <w:rPr>
          <w:lang w:eastAsia="zh-CN"/>
        </w:rPr>
      </w:pPr>
      <w:r>
        <w:rPr>
          <w:rFonts w:hint="eastAsia"/>
          <w:lang w:eastAsia="zh-CN"/>
        </w:rPr>
        <w:t>Database errors cause</w:t>
      </w:r>
      <w:r w:rsidR="001B02C1">
        <w:rPr>
          <w:rFonts w:eastAsiaTheme="minorEastAsia" w:hint="eastAsia"/>
          <w:lang w:eastAsia="zh-CN"/>
        </w:rPr>
        <w:t xml:space="preserve">d </w:t>
      </w:r>
      <w:r>
        <w:rPr>
          <w:rFonts w:hint="eastAsia"/>
          <w:lang w:eastAsia="zh-CN"/>
        </w:rPr>
        <w:t>by DB software</w:t>
      </w:r>
      <w:r w:rsidR="00421212">
        <w:rPr>
          <w:rFonts w:hint="eastAsia"/>
          <w:lang w:eastAsia="zh-CN"/>
        </w:rPr>
        <w:t>.</w:t>
      </w:r>
    </w:p>
    <w:p w14:paraId="13DE350E" w14:textId="77777777" w:rsidR="00421212" w:rsidRDefault="00421212" w:rsidP="005F7953">
      <w:pPr>
        <w:pStyle w:val="ListParagraph"/>
        <w:numPr>
          <w:ilvl w:val="0"/>
          <w:numId w:val="16"/>
        </w:numPr>
        <w:ind w:firstLineChars="0"/>
        <w:rPr>
          <w:lang w:eastAsia="zh-CN"/>
        </w:rPr>
      </w:pPr>
      <w:r>
        <w:rPr>
          <w:lang w:eastAsia="zh-CN"/>
        </w:rPr>
        <w:t>H</w:t>
      </w:r>
      <w:r>
        <w:rPr>
          <w:rFonts w:hint="eastAsia"/>
          <w:lang w:eastAsia="zh-CN"/>
        </w:rPr>
        <w:t xml:space="preserve">ardware error: </w:t>
      </w:r>
    </w:p>
    <w:p w14:paraId="4EA62158" w14:textId="77777777" w:rsidR="00170627" w:rsidRDefault="00170627" w:rsidP="005F7953">
      <w:pPr>
        <w:pStyle w:val="ListParagraph"/>
        <w:numPr>
          <w:ilvl w:val="1"/>
          <w:numId w:val="16"/>
        </w:numPr>
        <w:ind w:firstLineChars="0"/>
        <w:rPr>
          <w:lang w:eastAsia="zh-CN"/>
        </w:rPr>
      </w:pPr>
      <w:r>
        <w:rPr>
          <w:rFonts w:hint="eastAsia"/>
          <w:lang w:eastAsia="zh-CN"/>
        </w:rPr>
        <w:t>Errors cause</w:t>
      </w:r>
      <w:r w:rsidR="001B02C1">
        <w:rPr>
          <w:rFonts w:eastAsiaTheme="minorEastAsia" w:hint="eastAsia"/>
          <w:lang w:eastAsia="zh-CN"/>
        </w:rPr>
        <w:t>d</w:t>
      </w:r>
      <w:r>
        <w:rPr>
          <w:rFonts w:hint="eastAsia"/>
          <w:lang w:eastAsia="zh-CN"/>
        </w:rPr>
        <w:t xml:space="preserve"> by other </w:t>
      </w:r>
      <w:r w:rsidR="0022034C">
        <w:rPr>
          <w:lang w:eastAsia="zh-CN"/>
        </w:rPr>
        <w:t>software</w:t>
      </w:r>
      <w:r w:rsidR="00313C35">
        <w:rPr>
          <w:rFonts w:eastAsiaTheme="minorEastAsia" w:hint="eastAsia"/>
          <w:lang w:eastAsia="zh-CN"/>
        </w:rPr>
        <w:t xml:space="preserve"> (like office, anti-virus software)</w:t>
      </w:r>
    </w:p>
    <w:p w14:paraId="5659FCD7" w14:textId="77777777" w:rsidR="00421212" w:rsidRPr="00A14EF1" w:rsidRDefault="00421212" w:rsidP="00170627">
      <w:pPr>
        <w:ind w:left="360"/>
        <w:rPr>
          <w:lang w:eastAsia="zh-CN"/>
        </w:rPr>
      </w:pPr>
    </w:p>
    <w:p w14:paraId="5545B612" w14:textId="77777777" w:rsidR="005F71B2" w:rsidRPr="002536DC" w:rsidRDefault="001B5AA2" w:rsidP="005F71B2">
      <w:pPr>
        <w:ind w:firstLine="360"/>
        <w:rPr>
          <w:rFonts w:ascii="Times New Roman" w:hAnsi="Times New Roman" w:cs="Times New Roman"/>
          <w:sz w:val="24"/>
          <w:lang w:eastAsia="zh-CN"/>
        </w:rPr>
      </w:pPr>
      <w:r w:rsidRPr="002536DC">
        <w:rPr>
          <w:rFonts w:ascii="Times New Roman" w:hAnsi="Times New Roman" w:cs="Times New Roman" w:hint="eastAsia"/>
          <w:sz w:val="24"/>
          <w:lang w:eastAsia="zh-CN"/>
        </w:rPr>
        <w:t xml:space="preserve">For </w:t>
      </w:r>
      <w:r w:rsidR="002A3497" w:rsidRPr="002536DC">
        <w:rPr>
          <w:rFonts w:ascii="Times New Roman" w:hAnsi="Times New Roman" w:cs="Times New Roman" w:hint="eastAsia"/>
          <w:sz w:val="24"/>
          <w:lang w:eastAsia="zh-CN"/>
        </w:rPr>
        <w:t>reliability testing work</w:t>
      </w:r>
      <w:r w:rsidRPr="002536DC">
        <w:rPr>
          <w:rFonts w:ascii="Times New Roman" w:hAnsi="Times New Roman" w:cs="Times New Roman" w:hint="eastAsia"/>
          <w:sz w:val="24"/>
          <w:lang w:eastAsia="zh-CN"/>
        </w:rPr>
        <w:t>:</w:t>
      </w:r>
      <w:r w:rsidR="002A3497" w:rsidRPr="002536DC">
        <w:rPr>
          <w:rFonts w:ascii="Times New Roman" w:hAnsi="Times New Roman" w:cs="Times New Roman" w:hint="eastAsia"/>
          <w:sz w:val="24"/>
          <w:lang w:eastAsia="zh-CN"/>
        </w:rPr>
        <w:t xml:space="preserve"> </w:t>
      </w:r>
      <w:r w:rsidR="001B02C1" w:rsidRPr="002536DC">
        <w:rPr>
          <w:rFonts w:ascii="Times New Roman" w:hAnsi="Times New Roman" w:cs="Times New Roman" w:hint="eastAsia"/>
          <w:sz w:val="24"/>
          <w:lang w:eastAsia="zh-CN"/>
        </w:rPr>
        <w:t>If the test result doesn</w:t>
      </w:r>
      <w:r w:rsidR="001B02C1" w:rsidRPr="002536DC">
        <w:rPr>
          <w:rFonts w:ascii="Times New Roman" w:hAnsi="Times New Roman" w:cs="Times New Roman"/>
          <w:sz w:val="24"/>
          <w:lang w:eastAsia="zh-CN"/>
        </w:rPr>
        <w:t>’</w:t>
      </w:r>
      <w:r w:rsidR="001B02C1" w:rsidRPr="002536DC">
        <w:rPr>
          <w:rFonts w:ascii="Times New Roman" w:hAnsi="Times New Roman" w:cs="Times New Roman" w:hint="eastAsia"/>
          <w:sz w:val="24"/>
          <w:lang w:eastAsia="zh-CN"/>
        </w:rPr>
        <w:t>t meet</w:t>
      </w:r>
      <w:r w:rsidR="005F71B2" w:rsidRPr="002536DC">
        <w:rPr>
          <w:rFonts w:ascii="Times New Roman" w:hAnsi="Times New Roman" w:cs="Times New Roman" w:hint="eastAsia"/>
          <w:sz w:val="24"/>
          <w:lang w:eastAsia="zh-CN"/>
        </w:rPr>
        <w:t xml:space="preserve"> the </w:t>
      </w:r>
      <w:r w:rsidR="005F71B2" w:rsidRPr="002536DC">
        <w:rPr>
          <w:rFonts w:ascii="Times New Roman" w:hAnsi="Times New Roman" w:cs="Times New Roman"/>
          <w:sz w:val="24"/>
          <w:lang w:eastAsia="zh-CN"/>
        </w:rPr>
        <w:t>requirements</w:t>
      </w:r>
      <w:r w:rsidR="005F71B2" w:rsidRPr="002536DC">
        <w:rPr>
          <w:rFonts w:ascii="Times New Roman" w:hAnsi="Times New Roman" w:cs="Times New Roman" w:hint="eastAsia"/>
          <w:sz w:val="24"/>
          <w:lang w:eastAsia="zh-CN"/>
        </w:rPr>
        <w:t xml:space="preserve"> and </w:t>
      </w:r>
      <w:r w:rsidR="005F71B2" w:rsidRPr="002536DC">
        <w:rPr>
          <w:rFonts w:ascii="Times New Roman" w:hAnsi="Times New Roman" w:cs="Times New Roman"/>
          <w:sz w:val="24"/>
          <w:lang w:eastAsia="zh-CN"/>
        </w:rPr>
        <w:t>target</w:t>
      </w:r>
      <w:r w:rsidRPr="002536DC">
        <w:rPr>
          <w:rFonts w:ascii="Times New Roman" w:hAnsi="Times New Roman" w:cs="Times New Roman" w:hint="eastAsia"/>
          <w:sz w:val="24"/>
          <w:lang w:eastAsia="zh-CN"/>
        </w:rPr>
        <w:t>s</w:t>
      </w:r>
      <w:r w:rsidR="005F71B2" w:rsidRPr="002536DC">
        <w:rPr>
          <w:rFonts w:ascii="Times New Roman" w:hAnsi="Times New Roman" w:cs="Times New Roman" w:hint="eastAsia"/>
          <w:sz w:val="24"/>
          <w:lang w:eastAsia="zh-CN"/>
        </w:rPr>
        <w:t xml:space="preserve">, we </w:t>
      </w:r>
      <w:r w:rsidR="00AD56A9" w:rsidRPr="002536DC">
        <w:rPr>
          <w:rFonts w:ascii="Times New Roman" w:hAnsi="Times New Roman" w:cs="Times New Roman" w:hint="eastAsia"/>
          <w:sz w:val="24"/>
          <w:lang w:eastAsia="zh-CN"/>
        </w:rPr>
        <w:t>will</w:t>
      </w:r>
      <w:r w:rsidR="005F71B2" w:rsidRPr="002536DC">
        <w:rPr>
          <w:rFonts w:ascii="Times New Roman" w:hAnsi="Times New Roman" w:cs="Times New Roman" w:hint="eastAsia"/>
          <w:sz w:val="24"/>
          <w:lang w:eastAsia="zh-CN"/>
        </w:rPr>
        <w:t xml:space="preserve"> tuning the software or change th</w:t>
      </w:r>
      <w:r w:rsidR="00AD56A9" w:rsidRPr="002536DC">
        <w:rPr>
          <w:rFonts w:ascii="Times New Roman" w:hAnsi="Times New Roman" w:cs="Times New Roman" w:hint="eastAsia"/>
          <w:sz w:val="24"/>
          <w:lang w:eastAsia="zh-CN"/>
        </w:rPr>
        <w:t>e target for testing work. Any change</w:t>
      </w:r>
      <w:r w:rsidR="005F71B2" w:rsidRPr="002536DC">
        <w:rPr>
          <w:rFonts w:ascii="Times New Roman" w:hAnsi="Times New Roman" w:cs="Times New Roman" w:hint="eastAsia"/>
          <w:sz w:val="24"/>
          <w:lang w:eastAsia="zh-CN"/>
        </w:rPr>
        <w:t xml:space="preserve"> should </w:t>
      </w:r>
      <w:r w:rsidR="00AD56A9" w:rsidRPr="002536DC">
        <w:rPr>
          <w:rFonts w:ascii="Times New Roman" w:hAnsi="Times New Roman" w:cs="Times New Roman" w:hint="eastAsia"/>
          <w:sz w:val="24"/>
          <w:lang w:eastAsia="zh-CN"/>
        </w:rPr>
        <w:t xml:space="preserve">be </w:t>
      </w:r>
      <w:r w:rsidR="005F71B2" w:rsidRPr="002536DC">
        <w:rPr>
          <w:rFonts w:ascii="Times New Roman" w:hAnsi="Times New Roman" w:cs="Times New Roman" w:hint="eastAsia"/>
          <w:sz w:val="24"/>
          <w:lang w:eastAsia="zh-CN"/>
        </w:rPr>
        <w:t>review</w:t>
      </w:r>
      <w:r w:rsidR="00AD56A9" w:rsidRPr="002536DC">
        <w:rPr>
          <w:rFonts w:ascii="Times New Roman" w:hAnsi="Times New Roman" w:cs="Times New Roman" w:hint="eastAsia"/>
          <w:sz w:val="24"/>
          <w:lang w:eastAsia="zh-CN"/>
        </w:rPr>
        <w:t>ed</w:t>
      </w:r>
      <w:r w:rsidR="005F71B2" w:rsidRPr="002536DC">
        <w:rPr>
          <w:rFonts w:ascii="Times New Roman" w:hAnsi="Times New Roman" w:cs="Times New Roman" w:hint="eastAsia"/>
          <w:sz w:val="24"/>
          <w:lang w:eastAsia="zh-CN"/>
        </w:rPr>
        <w:t xml:space="preserve"> and discuss</w:t>
      </w:r>
      <w:r w:rsidR="00AD56A9" w:rsidRPr="002536DC">
        <w:rPr>
          <w:rFonts w:ascii="Times New Roman" w:hAnsi="Times New Roman" w:cs="Times New Roman" w:hint="eastAsia"/>
          <w:sz w:val="24"/>
          <w:lang w:eastAsia="zh-CN"/>
        </w:rPr>
        <w:t>ed</w:t>
      </w:r>
      <w:r w:rsidR="005F71B2" w:rsidRPr="002536DC">
        <w:rPr>
          <w:rFonts w:ascii="Times New Roman" w:hAnsi="Times New Roman" w:cs="Times New Roman" w:hint="eastAsia"/>
          <w:sz w:val="24"/>
          <w:lang w:eastAsia="zh-CN"/>
        </w:rPr>
        <w:t xml:space="preserve"> with the project</w:t>
      </w:r>
      <w:r w:rsidR="007B0B17" w:rsidRPr="002536DC">
        <w:rPr>
          <w:rFonts w:ascii="Times New Roman" w:hAnsi="Times New Roman" w:cs="Times New Roman" w:hint="eastAsia"/>
          <w:sz w:val="24"/>
          <w:lang w:eastAsia="zh-CN"/>
        </w:rPr>
        <w:t xml:space="preserve"> core</w:t>
      </w:r>
      <w:r w:rsidR="005F71B2" w:rsidRPr="002536DC">
        <w:rPr>
          <w:rFonts w:ascii="Times New Roman" w:hAnsi="Times New Roman" w:cs="Times New Roman" w:hint="eastAsia"/>
          <w:sz w:val="24"/>
          <w:lang w:eastAsia="zh-CN"/>
        </w:rPr>
        <w:t xml:space="preserve"> team.</w:t>
      </w:r>
    </w:p>
    <w:p w14:paraId="6E66B4F1" w14:textId="77777777" w:rsidR="00A14EF1" w:rsidRDefault="00A14EF1" w:rsidP="005F71B2">
      <w:pPr>
        <w:ind w:firstLine="360"/>
        <w:rPr>
          <w:lang w:eastAsia="zh-CN"/>
        </w:rPr>
      </w:pPr>
    </w:p>
    <w:p w14:paraId="75386AAC" w14:textId="77777777" w:rsidR="00A14EF1" w:rsidRDefault="00A14EF1" w:rsidP="005F71B2">
      <w:pPr>
        <w:ind w:firstLine="360"/>
        <w:rPr>
          <w:lang w:eastAsia="zh-CN"/>
        </w:rPr>
      </w:pPr>
    </w:p>
    <w:p w14:paraId="106142B2" w14:textId="77777777" w:rsidR="00630CD5" w:rsidRDefault="00D53EA1" w:rsidP="00630CD5">
      <w:pPr>
        <w:pStyle w:val="Heading2"/>
      </w:pPr>
      <w:bookmarkStart w:id="160" w:name="_Toc4770426"/>
      <w:r>
        <w:rPr>
          <w:rFonts w:hint="eastAsia"/>
        </w:rPr>
        <w:t xml:space="preserve">PUMA reliability test </w:t>
      </w:r>
      <w:r w:rsidR="007061AF">
        <w:rPr>
          <w:rFonts w:hint="eastAsia"/>
        </w:rPr>
        <w:t>scenario</w:t>
      </w:r>
      <w:bookmarkEnd w:id="160"/>
    </w:p>
    <w:p w14:paraId="7E486407" w14:textId="461D84B3" w:rsidR="002536DC" w:rsidRPr="004D6FE2" w:rsidRDefault="002536DC" w:rsidP="00573E79">
      <w:pPr>
        <w:ind w:left="576"/>
        <w:rPr>
          <w:rFonts w:ascii="Times New Roman" w:hAnsi="Times New Roman" w:cs="Times New Roman"/>
          <w:bCs/>
          <w:iCs/>
          <w:sz w:val="24"/>
          <w:lang w:eastAsia="zh-CN"/>
        </w:rPr>
      </w:pPr>
      <w:r>
        <w:rPr>
          <w:rFonts w:ascii="Times New Roman" w:hAnsi="Times New Roman" w:cs="Times New Roman" w:hint="eastAsia"/>
          <w:bCs/>
          <w:iCs/>
          <w:sz w:val="24"/>
          <w:lang w:eastAsia="zh-CN"/>
        </w:rPr>
        <w:t xml:space="preserve">Virtual User: </w:t>
      </w:r>
      <w:ins w:id="161" w:author="Hao  WANG" w:date="2019-08-05T13:31:00Z">
        <w:r w:rsidR="00822BFC">
          <w:rPr>
            <w:rFonts w:ascii="Times New Roman" w:hAnsi="Times New Roman" w:cs="Times New Roman"/>
            <w:bCs/>
            <w:iCs/>
            <w:sz w:val="24"/>
            <w:lang w:eastAsia="zh-CN"/>
          </w:rPr>
          <w:t>60</w:t>
        </w:r>
      </w:ins>
      <w:bookmarkStart w:id="162" w:name="_GoBack"/>
      <w:bookmarkEnd w:id="162"/>
      <w:del w:id="163" w:author="Hao  WANG" w:date="2019-08-05T13:31:00Z">
        <w:r w:rsidDel="00822BFC">
          <w:rPr>
            <w:rFonts w:ascii="Times New Roman" w:hAnsi="Times New Roman" w:cs="Times New Roman" w:hint="eastAsia"/>
            <w:bCs/>
            <w:iCs/>
            <w:sz w:val="24"/>
            <w:lang w:eastAsia="zh-CN"/>
          </w:rPr>
          <w:delText>7</w:delText>
        </w:r>
      </w:del>
      <w:del w:id="164" w:author="Hao  WANG" w:date="2019-08-05T11:20:00Z">
        <w:r w:rsidDel="002547D2">
          <w:rPr>
            <w:rFonts w:ascii="Times New Roman" w:hAnsi="Times New Roman" w:cs="Times New Roman" w:hint="eastAsia"/>
            <w:bCs/>
            <w:iCs/>
            <w:sz w:val="24"/>
            <w:lang w:eastAsia="zh-CN"/>
          </w:rPr>
          <w:delText>9</w:delText>
        </w:r>
      </w:del>
      <w:r w:rsidRPr="004D6FE2">
        <w:rPr>
          <w:rFonts w:ascii="Times New Roman" w:hAnsi="Times New Roman" w:cs="Times New Roman" w:hint="eastAsia"/>
          <w:bCs/>
          <w:iCs/>
          <w:sz w:val="24"/>
          <w:lang w:eastAsia="zh-CN"/>
        </w:rPr>
        <w:t xml:space="preserve"> User</w:t>
      </w:r>
      <w:r>
        <w:rPr>
          <w:rFonts w:ascii="Times New Roman" w:hAnsi="Times New Roman" w:cs="Times New Roman" w:hint="eastAsia"/>
          <w:bCs/>
          <w:iCs/>
          <w:sz w:val="24"/>
          <w:lang w:eastAsia="zh-CN"/>
        </w:rPr>
        <w:t>s</w:t>
      </w:r>
    </w:p>
    <w:p w14:paraId="3A3257AE" w14:textId="77777777" w:rsidR="002536DC" w:rsidRPr="004D6FE2" w:rsidRDefault="002536DC" w:rsidP="00573E79">
      <w:pPr>
        <w:ind w:left="576"/>
        <w:rPr>
          <w:rFonts w:ascii="Times New Roman" w:hAnsi="Times New Roman" w:cs="Times New Roman"/>
          <w:bCs/>
          <w:iCs/>
          <w:sz w:val="24"/>
          <w:lang w:eastAsia="zh-CN"/>
        </w:rPr>
      </w:pPr>
      <w:r>
        <w:rPr>
          <w:rFonts w:ascii="Times New Roman" w:hAnsi="Times New Roman" w:cs="Times New Roman" w:hint="eastAsia"/>
          <w:bCs/>
          <w:iCs/>
          <w:sz w:val="24"/>
          <w:lang w:eastAsia="zh-CN"/>
        </w:rPr>
        <w:t xml:space="preserve">Duration: </w:t>
      </w:r>
      <w:r w:rsidR="00B57BD3">
        <w:rPr>
          <w:rFonts w:ascii="Times New Roman" w:hAnsi="Times New Roman" w:cs="Times New Roman" w:hint="eastAsia"/>
          <w:bCs/>
          <w:iCs/>
          <w:sz w:val="24"/>
          <w:lang w:eastAsia="zh-CN"/>
        </w:rPr>
        <w:t>8*7</w:t>
      </w:r>
      <w:r w:rsidRPr="004D6FE2">
        <w:rPr>
          <w:rFonts w:ascii="Times New Roman" w:hAnsi="Times New Roman" w:cs="Times New Roman" w:hint="eastAsia"/>
          <w:bCs/>
          <w:iCs/>
          <w:sz w:val="24"/>
          <w:lang w:eastAsia="zh-CN"/>
        </w:rPr>
        <w:t xml:space="preserve"> </w:t>
      </w:r>
      <w:r w:rsidRPr="004D6FE2">
        <w:rPr>
          <w:rFonts w:ascii="Times New Roman" w:hAnsi="Times New Roman" w:cs="Times New Roman"/>
          <w:bCs/>
          <w:iCs/>
          <w:sz w:val="24"/>
          <w:lang w:eastAsia="zh-CN"/>
        </w:rPr>
        <w:t>hour</w:t>
      </w:r>
    </w:p>
    <w:p w14:paraId="385A80DC" w14:textId="77777777" w:rsidR="002536DC" w:rsidRDefault="002536DC" w:rsidP="00573E79">
      <w:pPr>
        <w:ind w:left="576"/>
        <w:rPr>
          <w:rFonts w:ascii="Times New Roman" w:hAnsi="Times New Roman" w:cs="Times New Roman"/>
          <w:bCs/>
          <w:iCs/>
          <w:sz w:val="24"/>
          <w:lang w:eastAsia="zh-CN"/>
        </w:rPr>
      </w:pPr>
      <w:r w:rsidRPr="004D6FE2">
        <w:rPr>
          <w:rFonts w:ascii="Times New Roman" w:hAnsi="Times New Roman" w:cs="Times New Roman" w:hint="eastAsia"/>
          <w:bCs/>
          <w:iCs/>
          <w:sz w:val="24"/>
          <w:lang w:eastAsia="zh-CN"/>
        </w:rPr>
        <w:t>Description:</w:t>
      </w:r>
      <w:r>
        <w:rPr>
          <w:rFonts w:ascii="Times New Roman" w:hAnsi="Times New Roman" w:cs="Times New Roman" w:hint="eastAsia"/>
          <w:bCs/>
          <w:iCs/>
          <w:sz w:val="24"/>
          <w:lang w:eastAsia="zh-CN"/>
        </w:rPr>
        <w:t xml:space="preserve"> Use the test tool simulates the patient operations. </w:t>
      </w:r>
      <w:r>
        <w:rPr>
          <w:rFonts w:ascii="Times New Roman" w:hAnsi="Times New Roman" w:cs="Times New Roman"/>
          <w:bCs/>
          <w:iCs/>
          <w:sz w:val="24"/>
          <w:lang w:eastAsia="zh-CN"/>
        </w:rPr>
        <w:t>M</w:t>
      </w:r>
      <w:r>
        <w:rPr>
          <w:rFonts w:ascii="Times New Roman" w:hAnsi="Times New Roman" w:cs="Times New Roman" w:hint="eastAsia"/>
          <w:bCs/>
          <w:iCs/>
          <w:sz w:val="24"/>
          <w:lang w:eastAsia="zh-CN"/>
        </w:rPr>
        <w:t>onitor the server software and hardware resource usage. The detail information as follow:</w:t>
      </w:r>
    </w:p>
    <w:p w14:paraId="030E38D0" w14:textId="77777777" w:rsidR="002536DC" w:rsidRPr="00D7606A" w:rsidRDefault="002536DC" w:rsidP="002536DC">
      <w:pPr>
        <w:pStyle w:val="ListParagraph"/>
        <w:numPr>
          <w:ilvl w:val="0"/>
          <w:numId w:val="27"/>
        </w:numPr>
        <w:ind w:firstLineChars="0"/>
        <w:rPr>
          <w:rFonts w:ascii="Times New Roman" w:hAnsi="Times New Roman"/>
          <w:bCs/>
          <w:iCs/>
          <w:lang w:eastAsia="zh-CN"/>
        </w:rPr>
      </w:pPr>
      <w:r w:rsidRPr="00D7606A">
        <w:rPr>
          <w:rFonts w:ascii="Times New Roman" w:hAnsi="Times New Roman"/>
          <w:bCs/>
          <w:iCs/>
          <w:lang w:eastAsia="zh-CN"/>
        </w:rPr>
        <w:t xml:space="preserve">Use automation tool simulate the doctor print film work. </w:t>
      </w:r>
      <w:r w:rsidRPr="00D7606A">
        <w:rPr>
          <w:rFonts w:ascii="Times New Roman" w:hAnsi="Times New Roman" w:hint="eastAsia"/>
          <w:bCs/>
          <w:iCs/>
          <w:lang w:eastAsia="zh-CN"/>
        </w:rPr>
        <w:t xml:space="preserve">Simulate </w:t>
      </w:r>
      <w:r>
        <w:rPr>
          <w:rFonts w:ascii="Times New Roman" w:hAnsi="Times New Roman" w:hint="eastAsia"/>
          <w:bCs/>
          <w:iCs/>
          <w:lang w:eastAsia="zh-CN"/>
        </w:rPr>
        <w:t>20 workstations print 2</w:t>
      </w:r>
      <w:r w:rsidRPr="00D7606A">
        <w:rPr>
          <w:rFonts w:ascii="Times New Roman" w:hAnsi="Times New Roman" w:hint="eastAsia"/>
          <w:bCs/>
          <w:iCs/>
          <w:lang w:eastAsia="zh-CN"/>
        </w:rPr>
        <w:t>,000 films to PS server.</w:t>
      </w:r>
    </w:p>
    <w:p w14:paraId="53A64294" w14:textId="06727D0C" w:rsidR="002536DC" w:rsidRDefault="002536DC" w:rsidP="002536DC">
      <w:pPr>
        <w:pStyle w:val="ListParagraph"/>
        <w:numPr>
          <w:ilvl w:val="0"/>
          <w:numId w:val="27"/>
        </w:numPr>
        <w:ind w:firstLineChars="0"/>
        <w:rPr>
          <w:rFonts w:ascii="Times New Roman" w:hAnsi="Times New Roman"/>
          <w:bCs/>
          <w:iCs/>
          <w:lang w:eastAsia="zh-CN"/>
        </w:rPr>
      </w:pPr>
      <w:r>
        <w:rPr>
          <w:rFonts w:ascii="Times New Roman" w:hAnsi="Times New Roman"/>
          <w:bCs/>
          <w:iCs/>
          <w:lang w:eastAsia="zh-CN"/>
        </w:rPr>
        <w:t xml:space="preserve">Use LR tool simulate </w:t>
      </w:r>
      <w:ins w:id="165" w:author="Hao  WANG" w:date="2019-08-05T13:28:00Z">
        <w:r w:rsidR="00822BFC">
          <w:rPr>
            <w:rFonts w:ascii="Times New Roman" w:hAnsi="Times New Roman"/>
            <w:bCs/>
            <w:iCs/>
            <w:lang w:eastAsia="zh-CN"/>
          </w:rPr>
          <w:t>8</w:t>
        </w:r>
      </w:ins>
      <w:del w:id="166" w:author="Hao  WANG" w:date="2019-08-05T13:28:00Z">
        <w:r w:rsidDel="00822BFC">
          <w:rPr>
            <w:rFonts w:ascii="Times New Roman" w:hAnsi="Times New Roman" w:hint="eastAsia"/>
            <w:bCs/>
            <w:iCs/>
            <w:lang w:eastAsia="zh-CN"/>
          </w:rPr>
          <w:delText>10</w:delText>
        </w:r>
      </w:del>
      <w:r w:rsidRPr="00243F0D">
        <w:rPr>
          <w:rFonts w:ascii="Times New Roman" w:hAnsi="Times New Roman"/>
          <w:bCs/>
          <w:iCs/>
          <w:lang w:eastAsia="zh-CN"/>
        </w:rPr>
        <w:t xml:space="preserve"> K2/K3 terminals to print</w:t>
      </w:r>
      <w:r>
        <w:rPr>
          <w:rFonts w:ascii="Times New Roman" w:hAnsi="Times New Roman" w:hint="eastAsia"/>
          <w:bCs/>
          <w:iCs/>
          <w:lang w:eastAsia="zh-CN"/>
        </w:rPr>
        <w:t xml:space="preserve"> gray</w:t>
      </w:r>
      <w:r w:rsidRPr="00243F0D">
        <w:rPr>
          <w:rFonts w:ascii="Times New Roman" w:hAnsi="Times New Roman"/>
          <w:bCs/>
          <w:iCs/>
          <w:lang w:eastAsia="zh-CN"/>
        </w:rPr>
        <w:t xml:space="preserve"> film</w:t>
      </w:r>
      <w:r>
        <w:rPr>
          <w:rFonts w:ascii="Times New Roman" w:hAnsi="Times New Roman" w:hint="eastAsia"/>
          <w:bCs/>
          <w:iCs/>
          <w:lang w:eastAsia="zh-CN"/>
        </w:rPr>
        <w:t>s</w:t>
      </w:r>
      <w:r w:rsidRPr="00243F0D">
        <w:rPr>
          <w:rFonts w:ascii="Times New Roman" w:hAnsi="Times New Roman"/>
          <w:bCs/>
          <w:iCs/>
          <w:lang w:eastAsia="zh-CN"/>
        </w:rPr>
        <w:t xml:space="preserve">. Each client prints one film which size is 10MB </w:t>
      </w:r>
      <w:r>
        <w:rPr>
          <w:rFonts w:ascii="Times New Roman" w:hAnsi="Times New Roman"/>
          <w:bCs/>
          <w:iCs/>
          <w:lang w:eastAsia="zh-CN"/>
        </w:rPr>
        <w:t xml:space="preserve">random </w:t>
      </w:r>
      <w:r>
        <w:rPr>
          <w:rFonts w:ascii="Times New Roman" w:hAnsi="Times New Roman" w:hint="eastAsia"/>
          <w:bCs/>
          <w:iCs/>
          <w:lang w:eastAsia="zh-CN"/>
        </w:rPr>
        <w:t>60</w:t>
      </w:r>
      <w:r w:rsidRPr="00243F0D">
        <w:rPr>
          <w:rFonts w:ascii="Times New Roman" w:hAnsi="Times New Roman"/>
          <w:bCs/>
          <w:iCs/>
          <w:lang w:eastAsia="zh-CN"/>
        </w:rPr>
        <w:t xml:space="preserve"> to </w:t>
      </w:r>
      <w:r>
        <w:rPr>
          <w:rFonts w:ascii="Times New Roman" w:hAnsi="Times New Roman" w:hint="eastAsia"/>
          <w:bCs/>
          <w:iCs/>
          <w:lang w:eastAsia="zh-CN"/>
        </w:rPr>
        <w:t>120</w:t>
      </w:r>
      <w:r w:rsidRPr="00243F0D">
        <w:rPr>
          <w:rFonts w:ascii="Times New Roman" w:hAnsi="Times New Roman"/>
          <w:bCs/>
          <w:iCs/>
          <w:lang w:eastAsia="zh-CN"/>
        </w:rPr>
        <w:t xml:space="preserve"> seconds.</w:t>
      </w:r>
    </w:p>
    <w:p w14:paraId="2C54F864" w14:textId="1160B364" w:rsidR="002547D2" w:rsidRPr="003367B8" w:rsidRDefault="002547D2" w:rsidP="002547D2">
      <w:pPr>
        <w:pStyle w:val="ListParagraph"/>
        <w:numPr>
          <w:ilvl w:val="0"/>
          <w:numId w:val="27"/>
        </w:numPr>
        <w:ind w:left="1080" w:firstLineChars="0"/>
        <w:rPr>
          <w:ins w:id="167" w:author="Hao  WANG" w:date="2019-08-05T11:26:00Z"/>
          <w:rFonts w:ascii="Times New Roman" w:hAnsi="Times New Roman"/>
          <w:bCs/>
          <w:iCs/>
          <w:lang w:eastAsia="zh-CN"/>
        </w:rPr>
      </w:pPr>
      <w:ins w:id="168" w:author="Hao  WANG" w:date="2019-08-05T11:26:00Z">
        <w:r>
          <w:rPr>
            <w:rFonts w:ascii="Times New Roman" w:hAnsi="Times New Roman"/>
            <w:bCs/>
            <w:iCs/>
            <w:lang w:eastAsia="zh-CN"/>
          </w:rPr>
          <w:t>Use auto tool simulate 1</w:t>
        </w:r>
        <w:r w:rsidRPr="00243F0D">
          <w:rPr>
            <w:rFonts w:ascii="Times New Roman" w:hAnsi="Times New Roman"/>
            <w:bCs/>
            <w:iCs/>
            <w:lang w:eastAsia="zh-CN"/>
          </w:rPr>
          <w:t xml:space="preserve"> K2/K3 terminals to print</w:t>
        </w:r>
        <w:r>
          <w:rPr>
            <w:rFonts w:ascii="Times New Roman" w:hAnsi="Times New Roman" w:hint="eastAsia"/>
            <w:bCs/>
            <w:iCs/>
            <w:lang w:eastAsia="zh-CN"/>
          </w:rPr>
          <w:t xml:space="preserve"> color</w:t>
        </w:r>
        <w:r w:rsidRPr="00243F0D">
          <w:rPr>
            <w:rFonts w:ascii="Times New Roman" w:hAnsi="Times New Roman"/>
            <w:bCs/>
            <w:iCs/>
            <w:lang w:eastAsia="zh-CN"/>
          </w:rPr>
          <w:t xml:space="preserve"> film</w:t>
        </w:r>
        <w:r>
          <w:rPr>
            <w:rFonts w:ascii="Times New Roman" w:hAnsi="Times New Roman" w:hint="eastAsia"/>
            <w:bCs/>
            <w:iCs/>
            <w:lang w:eastAsia="zh-CN"/>
          </w:rPr>
          <w:t>s</w:t>
        </w:r>
        <w:r>
          <w:rPr>
            <w:rFonts w:ascii="Times New Roman" w:hAnsi="Times New Roman"/>
            <w:bCs/>
            <w:iCs/>
            <w:lang w:eastAsia="zh-CN"/>
          </w:rPr>
          <w:t>. The film size will more than 80MB. The color film will print to PDF file create software instead of the real paper printer.</w:t>
        </w:r>
      </w:ins>
    </w:p>
    <w:p w14:paraId="52C9EFE4" w14:textId="77777777" w:rsidR="002536DC" w:rsidRPr="003367B8" w:rsidDel="002547D2" w:rsidRDefault="002536DC" w:rsidP="002536DC">
      <w:pPr>
        <w:pStyle w:val="ListParagraph"/>
        <w:numPr>
          <w:ilvl w:val="0"/>
          <w:numId w:val="27"/>
        </w:numPr>
        <w:ind w:firstLineChars="0"/>
        <w:rPr>
          <w:del w:id="169" w:author="Hao  WANG" w:date="2019-08-05T11:26:00Z"/>
          <w:rFonts w:ascii="Times New Roman" w:hAnsi="Times New Roman"/>
          <w:bCs/>
          <w:iCs/>
          <w:lang w:eastAsia="zh-CN"/>
        </w:rPr>
      </w:pPr>
      <w:del w:id="170" w:author="Hao  WANG" w:date="2019-08-05T11:26:00Z">
        <w:r w:rsidDel="002547D2">
          <w:rPr>
            <w:rFonts w:ascii="Times New Roman" w:hAnsi="Times New Roman"/>
            <w:bCs/>
            <w:iCs/>
            <w:lang w:eastAsia="zh-CN"/>
          </w:rPr>
          <w:delText xml:space="preserve">Use </w:delText>
        </w:r>
      </w:del>
      <w:del w:id="171" w:author="Hao  WANG" w:date="2019-08-05T11:23:00Z">
        <w:r w:rsidDel="002547D2">
          <w:rPr>
            <w:rFonts w:ascii="Times New Roman" w:hAnsi="Times New Roman"/>
            <w:bCs/>
            <w:iCs/>
            <w:lang w:eastAsia="zh-CN"/>
          </w:rPr>
          <w:delText xml:space="preserve">LR </w:delText>
        </w:r>
      </w:del>
      <w:del w:id="172" w:author="Hao  WANG" w:date="2019-08-05T11:26:00Z">
        <w:r w:rsidDel="002547D2">
          <w:rPr>
            <w:rFonts w:ascii="Times New Roman" w:hAnsi="Times New Roman"/>
            <w:bCs/>
            <w:iCs/>
            <w:lang w:eastAsia="zh-CN"/>
          </w:rPr>
          <w:delText xml:space="preserve">tool simulate </w:delText>
        </w:r>
      </w:del>
      <w:commentRangeStart w:id="173"/>
      <w:del w:id="174" w:author="Hao  WANG" w:date="2019-08-05T11:21:00Z">
        <w:r w:rsidDel="002547D2">
          <w:rPr>
            <w:rFonts w:ascii="Times New Roman" w:hAnsi="Times New Roman" w:hint="eastAsia"/>
            <w:bCs/>
            <w:iCs/>
            <w:lang w:eastAsia="zh-CN"/>
          </w:rPr>
          <w:delText>4</w:delText>
        </w:r>
      </w:del>
      <w:commentRangeEnd w:id="173"/>
      <w:del w:id="175" w:author="Hao  WANG" w:date="2019-08-05T11:26:00Z">
        <w:r w:rsidR="002547D2" w:rsidDel="002547D2">
          <w:rPr>
            <w:rStyle w:val="CommentReference"/>
            <w:rFonts w:ascii="Arial" w:hAnsi="Arial" w:cs="Arial"/>
          </w:rPr>
          <w:commentReference w:id="173"/>
        </w:r>
        <w:r w:rsidRPr="00243F0D" w:rsidDel="002547D2">
          <w:rPr>
            <w:rFonts w:ascii="Times New Roman" w:hAnsi="Times New Roman"/>
            <w:bCs/>
            <w:iCs/>
            <w:lang w:eastAsia="zh-CN"/>
          </w:rPr>
          <w:delText xml:space="preserve"> K2/K3 terminals to print</w:delText>
        </w:r>
        <w:r w:rsidDel="002547D2">
          <w:rPr>
            <w:rFonts w:ascii="Times New Roman" w:hAnsi="Times New Roman" w:hint="eastAsia"/>
            <w:bCs/>
            <w:iCs/>
            <w:lang w:eastAsia="zh-CN"/>
          </w:rPr>
          <w:delText xml:space="preserve"> color</w:delText>
        </w:r>
        <w:r w:rsidRPr="00243F0D" w:rsidDel="002547D2">
          <w:rPr>
            <w:rFonts w:ascii="Times New Roman" w:hAnsi="Times New Roman"/>
            <w:bCs/>
            <w:iCs/>
            <w:lang w:eastAsia="zh-CN"/>
          </w:rPr>
          <w:delText xml:space="preserve"> film</w:delText>
        </w:r>
        <w:r w:rsidDel="002547D2">
          <w:rPr>
            <w:rFonts w:ascii="Times New Roman" w:hAnsi="Times New Roman" w:hint="eastAsia"/>
            <w:bCs/>
            <w:iCs/>
            <w:lang w:eastAsia="zh-CN"/>
          </w:rPr>
          <w:delText>s</w:delText>
        </w:r>
        <w:r w:rsidRPr="00243F0D" w:rsidDel="002547D2">
          <w:rPr>
            <w:rFonts w:ascii="Times New Roman" w:hAnsi="Times New Roman"/>
            <w:bCs/>
            <w:iCs/>
            <w:lang w:eastAsia="zh-CN"/>
          </w:rPr>
          <w:delText xml:space="preserve">. Each client prints one </w:delText>
        </w:r>
        <w:r w:rsidDel="002547D2">
          <w:rPr>
            <w:rFonts w:ascii="Times New Roman" w:hAnsi="Times New Roman"/>
            <w:bCs/>
            <w:iCs/>
            <w:lang w:eastAsia="zh-CN"/>
          </w:rPr>
          <w:delText xml:space="preserve">film which size is 10MB random </w:delText>
        </w:r>
        <w:r w:rsidDel="002547D2">
          <w:rPr>
            <w:rFonts w:ascii="Times New Roman" w:hAnsi="Times New Roman" w:hint="eastAsia"/>
            <w:bCs/>
            <w:iCs/>
            <w:lang w:eastAsia="zh-CN"/>
          </w:rPr>
          <w:delText>60</w:delText>
        </w:r>
        <w:r w:rsidRPr="00243F0D" w:rsidDel="002547D2">
          <w:rPr>
            <w:rFonts w:ascii="Times New Roman" w:hAnsi="Times New Roman"/>
            <w:bCs/>
            <w:iCs/>
            <w:lang w:eastAsia="zh-CN"/>
          </w:rPr>
          <w:delText xml:space="preserve"> to </w:delText>
        </w:r>
        <w:r w:rsidDel="002547D2">
          <w:rPr>
            <w:rFonts w:ascii="Times New Roman" w:hAnsi="Times New Roman" w:hint="eastAsia"/>
            <w:bCs/>
            <w:iCs/>
            <w:lang w:eastAsia="zh-CN"/>
          </w:rPr>
          <w:delText>120</w:delText>
        </w:r>
        <w:r w:rsidRPr="00243F0D" w:rsidDel="002547D2">
          <w:rPr>
            <w:rFonts w:ascii="Times New Roman" w:hAnsi="Times New Roman"/>
            <w:bCs/>
            <w:iCs/>
            <w:lang w:eastAsia="zh-CN"/>
          </w:rPr>
          <w:delText xml:space="preserve"> seconds.</w:delText>
        </w:r>
      </w:del>
    </w:p>
    <w:p w14:paraId="2804D652" w14:textId="560F2DB7" w:rsidR="002536DC" w:rsidRPr="00243F0D" w:rsidDel="00822BFC" w:rsidRDefault="002536DC" w:rsidP="002536DC">
      <w:pPr>
        <w:pStyle w:val="ListParagraph"/>
        <w:numPr>
          <w:ilvl w:val="0"/>
          <w:numId w:val="27"/>
        </w:numPr>
        <w:ind w:firstLineChars="0"/>
        <w:rPr>
          <w:del w:id="176" w:author="Hao  WANG" w:date="2019-08-05T13:30:00Z"/>
          <w:rFonts w:ascii="Times New Roman" w:hAnsi="Times New Roman"/>
          <w:bCs/>
          <w:iCs/>
          <w:lang w:eastAsia="zh-CN"/>
        </w:rPr>
      </w:pPr>
      <w:del w:id="177" w:author="Hao  WANG" w:date="2019-08-05T13:30:00Z">
        <w:r w:rsidDel="00822BFC">
          <w:rPr>
            <w:rFonts w:ascii="Times New Roman" w:hAnsi="Times New Roman"/>
            <w:bCs/>
            <w:iCs/>
            <w:lang w:eastAsia="zh-CN"/>
          </w:rPr>
          <w:delText xml:space="preserve">Use LR tool simulate </w:delText>
        </w:r>
        <w:r w:rsidDel="00822BFC">
          <w:rPr>
            <w:rFonts w:ascii="Times New Roman" w:hAnsi="Times New Roman" w:hint="eastAsia"/>
            <w:bCs/>
            <w:iCs/>
            <w:lang w:eastAsia="zh-CN"/>
          </w:rPr>
          <w:delText>14</w:delText>
        </w:r>
        <w:r w:rsidRPr="00243F0D" w:rsidDel="00822BFC">
          <w:rPr>
            <w:rFonts w:ascii="Times New Roman" w:hAnsi="Times New Roman"/>
            <w:bCs/>
            <w:iCs/>
            <w:lang w:eastAsia="zh-CN"/>
          </w:rPr>
          <w:delText xml:space="preserve"> terminals to print paper reports. Ea</w:delText>
        </w:r>
        <w:r w:rsidDel="00822BFC">
          <w:rPr>
            <w:rFonts w:ascii="Times New Roman" w:hAnsi="Times New Roman"/>
            <w:bCs/>
            <w:iCs/>
            <w:lang w:eastAsia="zh-CN"/>
          </w:rPr>
          <w:delText xml:space="preserve">ch client prints report random </w:delText>
        </w:r>
        <w:r w:rsidDel="00822BFC">
          <w:rPr>
            <w:rFonts w:ascii="Times New Roman" w:hAnsi="Times New Roman" w:hint="eastAsia"/>
            <w:bCs/>
            <w:iCs/>
            <w:lang w:eastAsia="zh-CN"/>
          </w:rPr>
          <w:delText>60</w:delText>
        </w:r>
        <w:r w:rsidRPr="00243F0D" w:rsidDel="00822BFC">
          <w:rPr>
            <w:rFonts w:ascii="Times New Roman" w:hAnsi="Times New Roman"/>
            <w:bCs/>
            <w:iCs/>
            <w:lang w:eastAsia="zh-CN"/>
          </w:rPr>
          <w:delText xml:space="preserve"> to </w:delText>
        </w:r>
        <w:r w:rsidDel="00822BFC">
          <w:rPr>
            <w:rFonts w:ascii="Times New Roman" w:hAnsi="Times New Roman" w:hint="eastAsia"/>
            <w:bCs/>
            <w:iCs/>
            <w:lang w:eastAsia="zh-CN"/>
          </w:rPr>
          <w:delText>12</w:delText>
        </w:r>
        <w:r w:rsidRPr="00243F0D" w:rsidDel="00822BFC">
          <w:rPr>
            <w:rFonts w:ascii="Times New Roman" w:hAnsi="Times New Roman"/>
            <w:bCs/>
            <w:iCs/>
            <w:lang w:eastAsia="zh-CN"/>
          </w:rPr>
          <w:delText>0 seconds.</w:delText>
        </w:r>
      </w:del>
    </w:p>
    <w:p w14:paraId="5C9ECF1F" w14:textId="1F599C53" w:rsidR="002536DC" w:rsidRPr="00243F0D" w:rsidRDefault="002536DC" w:rsidP="002536DC">
      <w:pPr>
        <w:pStyle w:val="ListParagraph"/>
        <w:numPr>
          <w:ilvl w:val="0"/>
          <w:numId w:val="27"/>
        </w:numPr>
        <w:ind w:firstLineChars="0"/>
        <w:rPr>
          <w:rFonts w:ascii="Times New Roman" w:hAnsi="Times New Roman"/>
          <w:bCs/>
          <w:iCs/>
          <w:lang w:eastAsia="zh-CN"/>
        </w:rPr>
      </w:pPr>
      <w:r>
        <w:rPr>
          <w:rFonts w:ascii="Times New Roman" w:hAnsi="Times New Roman"/>
          <w:bCs/>
          <w:iCs/>
          <w:lang w:eastAsia="zh-CN"/>
        </w:rPr>
        <w:t xml:space="preserve">Use LR tool simulate </w:t>
      </w:r>
      <w:r>
        <w:rPr>
          <w:rFonts w:ascii="Times New Roman" w:hAnsi="Times New Roman" w:hint="eastAsia"/>
          <w:bCs/>
          <w:iCs/>
          <w:lang w:eastAsia="zh-CN"/>
        </w:rPr>
        <w:t>2</w:t>
      </w:r>
      <w:ins w:id="178" w:author="Hao  WANG" w:date="2019-08-05T13:30:00Z">
        <w:r w:rsidR="00822BFC">
          <w:rPr>
            <w:rFonts w:ascii="Times New Roman" w:hAnsi="Times New Roman"/>
            <w:bCs/>
            <w:iCs/>
            <w:lang w:eastAsia="zh-CN"/>
          </w:rPr>
          <w:t>1</w:t>
        </w:r>
      </w:ins>
      <w:del w:id="179" w:author="Hao  WANG" w:date="2019-08-05T13:30:00Z">
        <w:r w:rsidDel="00822BFC">
          <w:rPr>
            <w:rFonts w:ascii="Times New Roman" w:hAnsi="Times New Roman" w:hint="eastAsia"/>
            <w:bCs/>
            <w:iCs/>
            <w:lang w:eastAsia="zh-CN"/>
          </w:rPr>
          <w:delText>0</w:delText>
        </w:r>
      </w:del>
      <w:r w:rsidRPr="00243F0D">
        <w:rPr>
          <w:rFonts w:ascii="Times New Roman" w:hAnsi="Times New Roman"/>
          <w:bCs/>
          <w:iCs/>
          <w:lang w:eastAsia="zh-CN"/>
        </w:rPr>
        <w:t xml:space="preserve"> users to do </w:t>
      </w:r>
      <w:r>
        <w:rPr>
          <w:rFonts w:ascii="Times New Roman" w:hAnsi="Times New Roman" w:hint="eastAsia"/>
          <w:bCs/>
          <w:iCs/>
          <w:lang w:eastAsia="zh-CN"/>
        </w:rPr>
        <w:t xml:space="preserve">paper </w:t>
      </w:r>
      <w:r w:rsidRPr="00243F0D">
        <w:rPr>
          <w:rFonts w:ascii="Times New Roman" w:hAnsi="Times New Roman"/>
          <w:bCs/>
          <w:iCs/>
          <w:lang w:eastAsia="zh-CN"/>
        </w:rPr>
        <w:t>report archive operations. Each c</w:t>
      </w:r>
      <w:r>
        <w:rPr>
          <w:rFonts w:ascii="Times New Roman" w:hAnsi="Times New Roman"/>
          <w:bCs/>
          <w:iCs/>
          <w:lang w:eastAsia="zh-CN"/>
        </w:rPr>
        <w:t xml:space="preserve">lient archive report in random </w:t>
      </w:r>
      <w:r>
        <w:rPr>
          <w:rFonts w:ascii="Times New Roman" w:hAnsi="Times New Roman" w:hint="eastAsia"/>
          <w:bCs/>
          <w:iCs/>
          <w:lang w:eastAsia="zh-CN"/>
        </w:rPr>
        <w:t>60</w:t>
      </w:r>
      <w:r>
        <w:rPr>
          <w:rFonts w:ascii="Times New Roman" w:hAnsi="Times New Roman"/>
          <w:bCs/>
          <w:iCs/>
          <w:lang w:eastAsia="zh-CN"/>
        </w:rPr>
        <w:t xml:space="preserve"> to </w:t>
      </w:r>
      <w:r>
        <w:rPr>
          <w:rFonts w:ascii="Times New Roman" w:hAnsi="Times New Roman" w:hint="eastAsia"/>
          <w:bCs/>
          <w:iCs/>
          <w:lang w:eastAsia="zh-CN"/>
        </w:rPr>
        <w:t>9</w:t>
      </w:r>
      <w:r w:rsidRPr="00243F0D">
        <w:rPr>
          <w:rFonts w:ascii="Times New Roman" w:hAnsi="Times New Roman"/>
          <w:bCs/>
          <w:iCs/>
          <w:lang w:eastAsia="zh-CN"/>
        </w:rPr>
        <w:t>0 seconds and size is random with 100kb and 4Mb.</w:t>
      </w:r>
    </w:p>
    <w:p w14:paraId="537CAF1A" w14:textId="77777777" w:rsidR="002536DC" w:rsidRDefault="002536DC" w:rsidP="002536DC">
      <w:pPr>
        <w:pStyle w:val="ListParagraph"/>
        <w:numPr>
          <w:ilvl w:val="0"/>
          <w:numId w:val="27"/>
        </w:numPr>
        <w:ind w:firstLineChars="0"/>
        <w:rPr>
          <w:rFonts w:ascii="Times New Roman" w:hAnsi="Times New Roman"/>
          <w:bCs/>
          <w:iCs/>
          <w:lang w:eastAsia="zh-CN"/>
        </w:rPr>
      </w:pPr>
      <w:r>
        <w:rPr>
          <w:rFonts w:ascii="Times New Roman" w:hAnsi="Times New Roman"/>
          <w:bCs/>
          <w:iCs/>
          <w:lang w:eastAsia="zh-CN"/>
        </w:rPr>
        <w:t xml:space="preserve">The OCR setting </w:t>
      </w:r>
      <w:r>
        <w:rPr>
          <w:rFonts w:ascii="Times New Roman" w:hAnsi="Times New Roman" w:hint="eastAsia"/>
          <w:bCs/>
          <w:iCs/>
          <w:lang w:eastAsia="zh-CN"/>
        </w:rPr>
        <w:t>will</w:t>
      </w:r>
      <w:r w:rsidRPr="003367B8">
        <w:rPr>
          <w:rFonts w:ascii="Times New Roman" w:hAnsi="Times New Roman"/>
          <w:bCs/>
          <w:iCs/>
          <w:lang w:eastAsia="zh-CN"/>
        </w:rPr>
        <w:t xml:space="preserve"> has rule </w:t>
      </w:r>
      <w:r>
        <w:rPr>
          <w:rFonts w:ascii="Times New Roman" w:hAnsi="Times New Roman" w:hint="eastAsia"/>
          <w:bCs/>
          <w:iCs/>
          <w:lang w:eastAsia="zh-CN"/>
        </w:rPr>
        <w:t xml:space="preserve">configuration </w:t>
      </w:r>
      <w:r>
        <w:rPr>
          <w:rFonts w:ascii="Times New Roman" w:hAnsi="Times New Roman"/>
          <w:bCs/>
          <w:iCs/>
          <w:lang w:eastAsia="zh-CN"/>
        </w:rPr>
        <w:t>f</w:t>
      </w:r>
      <w:r>
        <w:rPr>
          <w:rFonts w:ascii="Times New Roman" w:hAnsi="Times New Roman" w:hint="eastAsia"/>
          <w:bCs/>
          <w:iCs/>
          <w:lang w:eastAsia="zh-CN"/>
        </w:rPr>
        <w:t>rom</w:t>
      </w:r>
      <w:r w:rsidRPr="003367B8">
        <w:rPr>
          <w:rFonts w:ascii="Times New Roman" w:hAnsi="Times New Roman"/>
          <w:bCs/>
          <w:iCs/>
          <w:lang w:eastAsia="zh-CN"/>
        </w:rPr>
        <w:t xml:space="preserve"> GX platforms </w:t>
      </w:r>
      <w:r>
        <w:rPr>
          <w:rFonts w:ascii="Times New Roman" w:hAnsi="Times New Roman" w:hint="eastAsia"/>
          <w:bCs/>
          <w:iCs/>
          <w:lang w:eastAsia="zh-CN"/>
        </w:rPr>
        <w:t xml:space="preserve">film information </w:t>
      </w:r>
      <w:r w:rsidRPr="003367B8">
        <w:rPr>
          <w:rFonts w:ascii="Times New Roman" w:hAnsi="Times New Roman"/>
          <w:bCs/>
          <w:iCs/>
          <w:lang w:eastAsia="zh-CN"/>
        </w:rPr>
        <w:t xml:space="preserve">in step1 and </w:t>
      </w:r>
      <w:r>
        <w:rPr>
          <w:rFonts w:ascii="Times New Roman" w:hAnsi="Times New Roman" w:hint="eastAsia"/>
          <w:bCs/>
          <w:iCs/>
          <w:lang w:eastAsia="zh-CN"/>
        </w:rPr>
        <w:t>thread</w:t>
      </w:r>
      <w:r>
        <w:rPr>
          <w:rFonts w:ascii="Times New Roman" w:hAnsi="Times New Roman"/>
          <w:bCs/>
          <w:iCs/>
          <w:lang w:eastAsia="zh-CN"/>
        </w:rPr>
        <w:t xml:space="preserve"> setting is</w:t>
      </w:r>
      <w:r w:rsidRPr="003367B8">
        <w:rPr>
          <w:rFonts w:ascii="Times New Roman" w:hAnsi="Times New Roman"/>
          <w:bCs/>
          <w:iCs/>
          <w:lang w:eastAsia="zh-CN"/>
        </w:rPr>
        <w:t xml:space="preserve"> set as </w:t>
      </w:r>
      <w:r>
        <w:rPr>
          <w:rFonts w:ascii="Times New Roman" w:hAnsi="Times New Roman" w:hint="eastAsia"/>
          <w:bCs/>
          <w:iCs/>
          <w:lang w:eastAsia="zh-CN"/>
        </w:rPr>
        <w:t>10</w:t>
      </w:r>
      <w:r w:rsidRPr="003367B8">
        <w:rPr>
          <w:rFonts w:ascii="Times New Roman" w:hAnsi="Times New Roman"/>
          <w:bCs/>
          <w:iCs/>
          <w:lang w:eastAsia="zh-CN"/>
        </w:rPr>
        <w:t xml:space="preserve">. </w:t>
      </w:r>
    </w:p>
    <w:p w14:paraId="7156664A" w14:textId="77777777" w:rsidR="002536DC" w:rsidRPr="003367B8" w:rsidRDefault="002536DC" w:rsidP="002536DC">
      <w:pPr>
        <w:pStyle w:val="ListParagraph"/>
        <w:numPr>
          <w:ilvl w:val="0"/>
          <w:numId w:val="27"/>
        </w:numPr>
        <w:ind w:firstLineChars="0"/>
        <w:rPr>
          <w:rFonts w:ascii="Times New Roman" w:hAnsi="Times New Roman"/>
          <w:bCs/>
          <w:iCs/>
          <w:lang w:eastAsia="zh-CN"/>
        </w:rPr>
      </w:pPr>
      <w:r>
        <w:rPr>
          <w:rFonts w:ascii="Times New Roman" w:hAnsi="Times New Roman"/>
          <w:bCs/>
          <w:iCs/>
          <w:lang w:eastAsia="zh-CN"/>
        </w:rPr>
        <w:t xml:space="preserve">Simulate </w:t>
      </w:r>
      <w:r>
        <w:rPr>
          <w:rFonts w:ascii="Times New Roman" w:hAnsi="Times New Roman" w:hint="eastAsia"/>
          <w:bCs/>
          <w:iCs/>
          <w:lang w:eastAsia="zh-CN"/>
        </w:rPr>
        <w:t>10</w:t>
      </w:r>
      <w:r w:rsidRPr="003367B8">
        <w:rPr>
          <w:rFonts w:ascii="Times New Roman" w:hAnsi="Times New Roman"/>
          <w:bCs/>
          <w:iCs/>
          <w:lang w:eastAsia="zh-CN"/>
        </w:rPr>
        <w:t xml:space="preserve"> users to do the query information, view monitor page, query reconciliation  films and report, expand the record, change the status, set holding time and other operations in work</w:t>
      </w:r>
      <w:r>
        <w:rPr>
          <w:rFonts w:ascii="Times New Roman" w:hAnsi="Times New Roman" w:hint="eastAsia"/>
          <w:bCs/>
          <w:iCs/>
          <w:lang w:eastAsia="zh-CN"/>
        </w:rPr>
        <w:t xml:space="preserve"> </w:t>
      </w:r>
      <w:r w:rsidRPr="003367B8">
        <w:rPr>
          <w:rFonts w:ascii="Times New Roman" w:hAnsi="Times New Roman"/>
          <w:bCs/>
          <w:iCs/>
          <w:lang w:eastAsia="zh-CN"/>
        </w:rPr>
        <w:t>list</w:t>
      </w:r>
      <w:r>
        <w:rPr>
          <w:rFonts w:ascii="Times New Roman" w:hAnsi="Times New Roman" w:hint="eastAsia"/>
          <w:bCs/>
          <w:iCs/>
          <w:lang w:eastAsia="zh-CN"/>
        </w:rPr>
        <w:t xml:space="preserve"> </w:t>
      </w:r>
      <w:r w:rsidR="00573E79">
        <w:rPr>
          <w:rFonts w:ascii="Times New Roman" w:hAnsi="Times New Roman"/>
          <w:bCs/>
          <w:iCs/>
          <w:lang w:eastAsia="zh-CN"/>
        </w:rPr>
        <w:t xml:space="preserve">in random </w:t>
      </w:r>
      <w:r w:rsidR="00573E79">
        <w:rPr>
          <w:rFonts w:ascii="Times New Roman" w:hAnsi="Times New Roman" w:hint="eastAsia"/>
          <w:bCs/>
          <w:iCs/>
          <w:lang w:eastAsia="zh-CN"/>
        </w:rPr>
        <w:t>60</w:t>
      </w:r>
      <w:r w:rsidR="00573E79">
        <w:rPr>
          <w:rFonts w:ascii="Times New Roman" w:hAnsi="Times New Roman"/>
          <w:bCs/>
          <w:iCs/>
          <w:lang w:eastAsia="zh-CN"/>
        </w:rPr>
        <w:t xml:space="preserve"> to </w:t>
      </w:r>
      <w:r w:rsidR="00573E79">
        <w:rPr>
          <w:rFonts w:ascii="Times New Roman" w:hAnsi="Times New Roman" w:hint="eastAsia"/>
          <w:bCs/>
          <w:iCs/>
          <w:lang w:eastAsia="zh-CN"/>
        </w:rPr>
        <w:t>12</w:t>
      </w:r>
      <w:r w:rsidR="00573E79" w:rsidRPr="00243F0D">
        <w:rPr>
          <w:rFonts w:ascii="Times New Roman" w:hAnsi="Times New Roman"/>
          <w:bCs/>
          <w:iCs/>
          <w:lang w:eastAsia="zh-CN"/>
        </w:rPr>
        <w:t>0 seconds</w:t>
      </w:r>
      <w:r w:rsidRPr="003367B8">
        <w:rPr>
          <w:rFonts w:ascii="Times New Roman" w:hAnsi="Times New Roman"/>
          <w:bCs/>
          <w:iCs/>
          <w:lang w:eastAsia="zh-CN"/>
        </w:rPr>
        <w:t>.</w:t>
      </w:r>
    </w:p>
    <w:p w14:paraId="1A9F09AA" w14:textId="77777777" w:rsidR="002536DC" w:rsidRPr="00243F0D" w:rsidRDefault="002536DC" w:rsidP="002536DC">
      <w:pPr>
        <w:pStyle w:val="ListParagraph"/>
        <w:numPr>
          <w:ilvl w:val="0"/>
          <w:numId w:val="27"/>
        </w:numPr>
        <w:ind w:firstLineChars="0"/>
        <w:rPr>
          <w:rFonts w:ascii="Times New Roman" w:hAnsi="Times New Roman"/>
          <w:bCs/>
          <w:iCs/>
          <w:lang w:eastAsia="zh-CN"/>
        </w:rPr>
      </w:pPr>
      <w:r w:rsidRPr="00243F0D">
        <w:rPr>
          <w:rFonts w:ascii="Times New Roman" w:hAnsi="Times New Roman"/>
          <w:bCs/>
          <w:iCs/>
          <w:lang w:eastAsia="zh-CN"/>
        </w:rPr>
        <w:t>Simulate 1 user to do the statistic operations with latest month data in web. The</w:t>
      </w:r>
      <w:r>
        <w:rPr>
          <w:rFonts w:ascii="Times New Roman" w:hAnsi="Times New Roman"/>
          <w:bCs/>
          <w:iCs/>
          <w:lang w:eastAsia="zh-CN"/>
        </w:rPr>
        <w:t xml:space="preserve"> operations will execute every </w:t>
      </w:r>
      <w:r>
        <w:rPr>
          <w:rFonts w:ascii="Times New Roman" w:hAnsi="Times New Roman" w:hint="eastAsia"/>
          <w:bCs/>
          <w:iCs/>
          <w:lang w:eastAsia="zh-CN"/>
        </w:rPr>
        <w:t>30</w:t>
      </w:r>
      <w:r w:rsidRPr="00243F0D">
        <w:rPr>
          <w:rFonts w:ascii="Times New Roman" w:hAnsi="Times New Roman"/>
          <w:bCs/>
          <w:iCs/>
          <w:lang w:eastAsia="zh-CN"/>
        </w:rPr>
        <w:t xml:space="preserve">0 </w:t>
      </w:r>
      <w:commentRangeStart w:id="180"/>
      <w:r w:rsidRPr="00243F0D">
        <w:rPr>
          <w:rFonts w:ascii="Times New Roman" w:hAnsi="Times New Roman"/>
          <w:bCs/>
          <w:iCs/>
          <w:lang w:eastAsia="zh-CN"/>
        </w:rPr>
        <w:t>secon</w:t>
      </w:r>
      <w:commentRangeEnd w:id="180"/>
      <w:r w:rsidR="002547D2">
        <w:rPr>
          <w:rStyle w:val="CommentReference"/>
          <w:rFonts w:ascii="Arial" w:hAnsi="Arial" w:cs="Arial"/>
        </w:rPr>
        <w:commentReference w:id="180"/>
      </w:r>
      <w:del w:id="181" w:author="Hao  WANG" w:date="2019-08-05T11:21:00Z">
        <w:r w:rsidRPr="00243F0D" w:rsidDel="002547D2">
          <w:rPr>
            <w:rFonts w:ascii="Times New Roman" w:hAnsi="Times New Roman"/>
            <w:bCs/>
            <w:iCs/>
            <w:lang w:eastAsia="zh-CN"/>
          </w:rPr>
          <w:delText>ds.</w:delText>
        </w:r>
      </w:del>
    </w:p>
    <w:p w14:paraId="62427E12" w14:textId="77777777" w:rsidR="002536DC" w:rsidRPr="00D915AF" w:rsidRDefault="002536DC" w:rsidP="002536DC">
      <w:pPr>
        <w:pStyle w:val="ListParagraph"/>
        <w:numPr>
          <w:ilvl w:val="0"/>
          <w:numId w:val="27"/>
        </w:numPr>
        <w:ind w:firstLineChars="0"/>
        <w:rPr>
          <w:rFonts w:ascii="Times New Roman" w:hAnsi="Times New Roman"/>
          <w:bCs/>
          <w:iCs/>
          <w:lang w:eastAsia="zh-CN"/>
        </w:rPr>
      </w:pPr>
      <w:del w:id="182" w:author="Hao  WANG" w:date="2019-08-05T11:27:00Z">
        <w:r w:rsidDel="002547D2">
          <w:rPr>
            <w:rFonts w:ascii="Times New Roman" w:hAnsi="Times New Roman"/>
            <w:bCs/>
            <w:iCs/>
            <w:lang w:eastAsia="zh-CN"/>
          </w:rPr>
          <w:delText>Execute</w:delText>
        </w:r>
      </w:del>
      <w:del w:id="183" w:author="Hao  WANG" w:date="2019-08-05T11:22:00Z">
        <w:r w:rsidDel="002547D2">
          <w:rPr>
            <w:rFonts w:ascii="Times New Roman" w:hAnsi="Times New Roman"/>
            <w:bCs/>
            <w:iCs/>
            <w:lang w:eastAsia="zh-CN"/>
          </w:rPr>
          <w:delText xml:space="preserve"> QTP </w:delText>
        </w:r>
      </w:del>
      <w:del w:id="184" w:author="Hao  WANG" w:date="2019-08-05T11:27:00Z">
        <w:r w:rsidDel="002547D2">
          <w:rPr>
            <w:rFonts w:ascii="Times New Roman" w:hAnsi="Times New Roman"/>
            <w:bCs/>
            <w:iCs/>
            <w:lang w:eastAsia="zh-CN"/>
          </w:rPr>
          <w:delText>script to print</w:delText>
        </w:r>
        <w:r w:rsidRPr="00D915AF" w:rsidDel="002547D2">
          <w:rPr>
            <w:rFonts w:ascii="Times New Roman" w:hAnsi="Times New Roman"/>
            <w:bCs/>
            <w:iCs/>
            <w:lang w:eastAsia="zh-CN"/>
          </w:rPr>
          <w:delText xml:space="preserve"> patient`s </w:delText>
        </w:r>
        <w:r w:rsidDel="002547D2">
          <w:rPr>
            <w:rFonts w:ascii="Times New Roman" w:hAnsi="Times New Roman" w:hint="eastAsia"/>
            <w:bCs/>
            <w:iCs/>
            <w:lang w:eastAsia="zh-CN"/>
          </w:rPr>
          <w:delText>film a</w:delText>
        </w:r>
      </w:del>
      <w:del w:id="185" w:author="Hao  WANG" w:date="2019-08-05T11:26:00Z">
        <w:r w:rsidDel="002547D2">
          <w:rPr>
            <w:rFonts w:ascii="Times New Roman" w:hAnsi="Times New Roman" w:hint="eastAsia"/>
            <w:bCs/>
            <w:iCs/>
            <w:lang w:eastAsia="zh-CN"/>
          </w:rPr>
          <w:delText xml:space="preserve">nd </w:delText>
        </w:r>
        <w:r w:rsidRPr="00D915AF" w:rsidDel="002547D2">
          <w:rPr>
            <w:rFonts w:ascii="Times New Roman" w:hAnsi="Times New Roman"/>
            <w:bCs/>
            <w:iCs/>
            <w:lang w:eastAsia="zh-CN"/>
          </w:rPr>
          <w:delText xml:space="preserve">report as cycle on a real </w:delText>
        </w:r>
        <w:commentRangeStart w:id="186"/>
        <w:r w:rsidRPr="00D915AF" w:rsidDel="002547D2">
          <w:rPr>
            <w:rFonts w:ascii="Times New Roman" w:hAnsi="Times New Roman"/>
            <w:bCs/>
            <w:iCs/>
            <w:lang w:eastAsia="zh-CN"/>
          </w:rPr>
          <w:delText>terminal</w:delText>
        </w:r>
        <w:commentRangeEnd w:id="186"/>
        <w:r w:rsidR="002547D2" w:rsidDel="002547D2">
          <w:rPr>
            <w:rStyle w:val="CommentReference"/>
            <w:rFonts w:ascii="Arial" w:hAnsi="Arial" w:cs="Arial"/>
          </w:rPr>
          <w:commentReference w:id="186"/>
        </w:r>
        <w:r w:rsidRPr="00D915AF" w:rsidDel="002547D2">
          <w:rPr>
            <w:rFonts w:ascii="Times New Roman" w:hAnsi="Times New Roman"/>
            <w:bCs/>
            <w:iCs/>
            <w:lang w:eastAsia="zh-CN"/>
          </w:rPr>
          <w:delText>.</w:delText>
        </w:r>
      </w:del>
    </w:p>
    <w:p w14:paraId="2BEB6509" w14:textId="77777777" w:rsidR="002536DC" w:rsidRPr="00243F0D" w:rsidRDefault="002536DC" w:rsidP="002536DC">
      <w:pPr>
        <w:pStyle w:val="ListParagraph"/>
        <w:numPr>
          <w:ilvl w:val="0"/>
          <w:numId w:val="27"/>
        </w:numPr>
        <w:ind w:firstLineChars="0"/>
        <w:rPr>
          <w:rFonts w:ascii="Times New Roman" w:hAnsi="Times New Roman"/>
          <w:bCs/>
          <w:iCs/>
          <w:lang w:eastAsia="zh-CN"/>
        </w:rPr>
      </w:pPr>
      <w:r w:rsidRPr="00243F0D">
        <w:rPr>
          <w:rFonts w:ascii="Times New Roman" w:hAnsi="Times New Roman"/>
          <w:bCs/>
          <w:iCs/>
          <w:lang w:eastAsia="zh-CN"/>
        </w:rPr>
        <w:t>Monitor the hardware resource usage on PS.</w:t>
      </w:r>
    </w:p>
    <w:p w14:paraId="008FE4B6" w14:textId="77777777" w:rsidR="002536DC" w:rsidRPr="00243F0D" w:rsidRDefault="002536DC" w:rsidP="002536DC">
      <w:pPr>
        <w:pStyle w:val="ListParagraph"/>
        <w:numPr>
          <w:ilvl w:val="0"/>
          <w:numId w:val="27"/>
        </w:numPr>
        <w:ind w:firstLineChars="0"/>
        <w:rPr>
          <w:rFonts w:ascii="Times New Roman" w:hAnsi="Times New Roman"/>
          <w:bCs/>
          <w:iCs/>
          <w:lang w:eastAsia="zh-CN"/>
        </w:rPr>
      </w:pPr>
      <w:r w:rsidRPr="00243F0D">
        <w:rPr>
          <w:rFonts w:ascii="Times New Roman" w:hAnsi="Times New Roman"/>
          <w:bCs/>
          <w:iCs/>
          <w:lang w:eastAsia="zh-CN"/>
        </w:rPr>
        <w:t>Monitor the resource usage for database on PS.</w:t>
      </w:r>
    </w:p>
    <w:p w14:paraId="2B45D6D0" w14:textId="77777777" w:rsidR="002536DC" w:rsidRDefault="002536DC" w:rsidP="002536DC">
      <w:pPr>
        <w:pStyle w:val="ListParagraph"/>
        <w:numPr>
          <w:ilvl w:val="0"/>
          <w:numId w:val="27"/>
        </w:numPr>
        <w:ind w:firstLineChars="0"/>
        <w:rPr>
          <w:rFonts w:ascii="Times New Roman" w:hAnsi="Times New Roman"/>
          <w:bCs/>
          <w:iCs/>
          <w:lang w:eastAsia="zh-CN"/>
        </w:rPr>
      </w:pPr>
      <w:r w:rsidRPr="00243F0D">
        <w:rPr>
          <w:rFonts w:ascii="Times New Roman" w:hAnsi="Times New Roman"/>
          <w:bCs/>
          <w:iCs/>
          <w:lang w:eastAsia="zh-CN"/>
        </w:rPr>
        <w:lastRenderedPageBreak/>
        <w:t>Start/Stop 2 virtual users every 10 se</w:t>
      </w:r>
      <w:r>
        <w:rPr>
          <w:rFonts w:ascii="Times New Roman" w:hAnsi="Times New Roman"/>
          <w:bCs/>
          <w:iCs/>
          <w:lang w:eastAsia="zh-CN"/>
        </w:rPr>
        <w:t xml:space="preserve">conds and run the scenario for </w:t>
      </w:r>
      <w:r w:rsidR="00B57BD3">
        <w:rPr>
          <w:rFonts w:ascii="Times New Roman" w:hAnsi="Times New Roman" w:hint="eastAsia"/>
          <w:bCs/>
          <w:iCs/>
          <w:lang w:eastAsia="zh-CN"/>
        </w:rPr>
        <w:t>8*7</w:t>
      </w:r>
      <w:r w:rsidRPr="00243F0D">
        <w:rPr>
          <w:rFonts w:ascii="Times New Roman" w:hAnsi="Times New Roman"/>
          <w:bCs/>
          <w:iCs/>
          <w:lang w:eastAsia="zh-CN"/>
        </w:rPr>
        <w:t xml:space="preserve"> hours.</w:t>
      </w:r>
    </w:p>
    <w:p w14:paraId="314EA1FC" w14:textId="77777777" w:rsidR="00827D27" w:rsidRDefault="00827D27" w:rsidP="00827D27">
      <w:pPr>
        <w:pStyle w:val="Heading1"/>
        <w:rPr>
          <w:lang w:eastAsia="zh-CN"/>
        </w:rPr>
      </w:pPr>
      <w:bookmarkStart w:id="187" w:name="_Toc4770427"/>
      <w:r>
        <w:rPr>
          <w:rFonts w:hint="eastAsia"/>
          <w:lang w:eastAsia="zh-CN"/>
        </w:rPr>
        <w:t xml:space="preserve">Test </w:t>
      </w:r>
      <w:r w:rsidR="00010522">
        <w:rPr>
          <w:rFonts w:hint="eastAsia"/>
          <w:lang w:eastAsia="zh-CN"/>
        </w:rPr>
        <w:t>Scope</w:t>
      </w:r>
      <w:bookmarkEnd w:id="187"/>
    </w:p>
    <w:p w14:paraId="30A91D46" w14:textId="77777777" w:rsidR="00827D27" w:rsidRDefault="00010522" w:rsidP="00827D27">
      <w:pPr>
        <w:pStyle w:val="Heading2"/>
      </w:pPr>
      <w:bookmarkStart w:id="188" w:name="_Toc4770428"/>
      <w:r>
        <w:rPr>
          <w:rFonts w:hint="eastAsia"/>
        </w:rPr>
        <w:t>In Scope</w:t>
      </w:r>
      <w:bookmarkEnd w:id="188"/>
    </w:p>
    <w:p w14:paraId="62D4C4A8" w14:textId="77777777" w:rsidR="001733B6" w:rsidRPr="001733B6" w:rsidRDefault="001733B6" w:rsidP="001733B6">
      <w:pPr>
        <w:pStyle w:val="ListParagraph"/>
        <w:spacing w:after="100" w:afterAutospacing="1"/>
        <w:ind w:left="720" w:firstLineChars="0" w:firstLine="0"/>
        <w:rPr>
          <w:rFonts w:eastAsiaTheme="minorEastAsia"/>
          <w:lang w:eastAsia="zh-CN"/>
        </w:rPr>
      </w:pPr>
      <w:r>
        <w:rPr>
          <w:rFonts w:eastAsiaTheme="minorEastAsia" w:hint="eastAsia"/>
          <w:lang w:eastAsia="zh-CN"/>
        </w:rPr>
        <w:t xml:space="preserve">Kiosk SQE team </w:t>
      </w:r>
      <w:r w:rsidR="00D874B6">
        <w:rPr>
          <w:rFonts w:eastAsiaTheme="minorEastAsia" w:hint="eastAsia"/>
          <w:lang w:eastAsia="zh-CN"/>
        </w:rPr>
        <w:t xml:space="preserve">is </w:t>
      </w:r>
      <w:r>
        <w:rPr>
          <w:rFonts w:eastAsiaTheme="minorEastAsia" w:hint="eastAsia"/>
          <w:lang w:eastAsia="zh-CN"/>
        </w:rPr>
        <w:t>responsible for below items</w:t>
      </w:r>
      <w:r w:rsidR="00D874B6">
        <w:rPr>
          <w:rFonts w:eastAsiaTheme="minorEastAsia" w:hint="eastAsia"/>
          <w:lang w:eastAsia="zh-CN"/>
        </w:rPr>
        <w:t>:</w:t>
      </w:r>
    </w:p>
    <w:p w14:paraId="17894866" w14:textId="77777777" w:rsidR="00010522" w:rsidRDefault="005A665E" w:rsidP="005F7953">
      <w:pPr>
        <w:pStyle w:val="ListParagraph"/>
        <w:numPr>
          <w:ilvl w:val="0"/>
          <w:numId w:val="9"/>
        </w:numPr>
        <w:ind w:firstLineChars="0"/>
        <w:rPr>
          <w:lang w:eastAsia="zh-CN"/>
        </w:rPr>
      </w:pPr>
      <w:r>
        <w:rPr>
          <w:rFonts w:eastAsiaTheme="minorEastAsia" w:hint="eastAsia"/>
          <w:lang w:eastAsia="zh-CN"/>
        </w:rPr>
        <w:t>Design software reliability test plan</w:t>
      </w:r>
      <w:r w:rsidR="00010522">
        <w:rPr>
          <w:rFonts w:hint="eastAsia"/>
          <w:lang w:eastAsia="zh-CN"/>
        </w:rPr>
        <w:t>.</w:t>
      </w:r>
    </w:p>
    <w:p w14:paraId="08AB274E" w14:textId="77777777" w:rsidR="00010522" w:rsidRDefault="00010522" w:rsidP="005F7953">
      <w:pPr>
        <w:pStyle w:val="ListParagraph"/>
        <w:numPr>
          <w:ilvl w:val="0"/>
          <w:numId w:val="9"/>
        </w:numPr>
        <w:ind w:firstLineChars="0"/>
        <w:rPr>
          <w:lang w:eastAsia="zh-CN"/>
        </w:rPr>
      </w:pPr>
      <w:r>
        <w:rPr>
          <w:rFonts w:hint="eastAsia"/>
          <w:lang w:eastAsia="zh-CN"/>
        </w:rPr>
        <w:t>Prepare test data, design scripts and scenario, execute test cases and result collect.</w:t>
      </w:r>
    </w:p>
    <w:p w14:paraId="290FA24B" w14:textId="77777777" w:rsidR="00010522" w:rsidRDefault="00010522" w:rsidP="005F7953">
      <w:pPr>
        <w:pStyle w:val="ListParagraph"/>
        <w:numPr>
          <w:ilvl w:val="0"/>
          <w:numId w:val="9"/>
        </w:numPr>
        <w:ind w:firstLineChars="0"/>
        <w:rPr>
          <w:lang w:eastAsia="zh-CN"/>
        </w:rPr>
      </w:pPr>
      <w:r>
        <w:rPr>
          <w:rFonts w:hint="eastAsia"/>
          <w:lang w:eastAsia="zh-CN"/>
        </w:rPr>
        <w:t>Monitor the software and hardware resource usage information.</w:t>
      </w:r>
    </w:p>
    <w:p w14:paraId="57D1F19C" w14:textId="77777777" w:rsidR="00010522" w:rsidRPr="005A665E" w:rsidRDefault="00010522" w:rsidP="005F7953">
      <w:pPr>
        <w:pStyle w:val="ListParagraph"/>
        <w:numPr>
          <w:ilvl w:val="0"/>
          <w:numId w:val="9"/>
        </w:numPr>
        <w:ind w:firstLineChars="0"/>
        <w:rPr>
          <w:lang w:eastAsia="zh-CN"/>
        </w:rPr>
      </w:pPr>
      <w:r>
        <w:rPr>
          <w:lang w:eastAsia="zh-CN"/>
        </w:rPr>
        <w:t>B</w:t>
      </w:r>
      <w:r>
        <w:rPr>
          <w:rFonts w:hint="eastAsia"/>
          <w:lang w:eastAsia="zh-CN"/>
        </w:rPr>
        <w:t xml:space="preserve">ottleneck </w:t>
      </w:r>
      <w:r>
        <w:rPr>
          <w:lang w:eastAsia="zh-CN"/>
        </w:rPr>
        <w:t>identification</w:t>
      </w:r>
      <w:r>
        <w:rPr>
          <w:rFonts w:hint="eastAsia"/>
          <w:lang w:eastAsia="zh-CN"/>
        </w:rPr>
        <w:t xml:space="preserve"> and tuning suggestion include the software and hardware.</w:t>
      </w:r>
    </w:p>
    <w:p w14:paraId="2C2EC9C3" w14:textId="77777777" w:rsidR="005A665E" w:rsidRDefault="005A665E" w:rsidP="005F7953">
      <w:pPr>
        <w:pStyle w:val="ListParagraph"/>
        <w:numPr>
          <w:ilvl w:val="0"/>
          <w:numId w:val="9"/>
        </w:numPr>
        <w:ind w:firstLineChars="0"/>
        <w:rPr>
          <w:lang w:eastAsia="zh-CN"/>
        </w:rPr>
      </w:pPr>
      <w:r>
        <w:rPr>
          <w:rFonts w:eastAsiaTheme="minorEastAsia" w:hint="eastAsia"/>
          <w:lang w:eastAsia="zh-CN"/>
        </w:rPr>
        <w:t>Write reliability test summary report</w:t>
      </w:r>
      <w:r w:rsidR="00D874B6">
        <w:rPr>
          <w:rFonts w:eastAsiaTheme="minorEastAsia" w:hint="eastAsia"/>
          <w:lang w:eastAsia="zh-CN"/>
        </w:rPr>
        <w:t>.</w:t>
      </w:r>
    </w:p>
    <w:p w14:paraId="19FEFA62" w14:textId="77777777" w:rsidR="00010522" w:rsidRPr="00010522" w:rsidRDefault="00010522" w:rsidP="00010522">
      <w:pPr>
        <w:pStyle w:val="ListParagraph"/>
        <w:ind w:left="720" w:firstLineChars="0" w:firstLine="0"/>
        <w:rPr>
          <w:lang w:eastAsia="zh-CN"/>
        </w:rPr>
      </w:pPr>
    </w:p>
    <w:p w14:paraId="65D85272" w14:textId="77777777" w:rsidR="00010522" w:rsidRDefault="00010522" w:rsidP="00010522">
      <w:pPr>
        <w:pStyle w:val="Heading2"/>
      </w:pPr>
      <w:bookmarkStart w:id="189" w:name="_Toc4770429"/>
      <w:r>
        <w:t>O</w:t>
      </w:r>
      <w:r>
        <w:rPr>
          <w:rFonts w:hint="eastAsia"/>
        </w:rPr>
        <w:t>ut Scope</w:t>
      </w:r>
      <w:bookmarkEnd w:id="189"/>
    </w:p>
    <w:p w14:paraId="36DFDF3E" w14:textId="77777777" w:rsidR="00DC36CE" w:rsidRDefault="00010522" w:rsidP="005F7953">
      <w:pPr>
        <w:pStyle w:val="ListParagraph"/>
        <w:numPr>
          <w:ilvl w:val="0"/>
          <w:numId w:val="10"/>
        </w:numPr>
        <w:ind w:firstLineChars="0"/>
        <w:rPr>
          <w:rFonts w:ascii="Times New Roman" w:hAnsi="Times New Roman"/>
          <w:bCs/>
          <w:iCs/>
          <w:lang w:eastAsia="zh-CN"/>
        </w:rPr>
      </w:pPr>
      <w:r>
        <w:rPr>
          <w:rFonts w:ascii="Times New Roman" w:hAnsi="Times New Roman" w:hint="eastAsia"/>
          <w:bCs/>
          <w:iCs/>
          <w:lang w:eastAsia="zh-CN"/>
        </w:rPr>
        <w:t>Code-level bottleneck tuning.</w:t>
      </w:r>
    </w:p>
    <w:p w14:paraId="458422B8" w14:textId="77777777" w:rsidR="00010522" w:rsidRDefault="00010522" w:rsidP="005F7953">
      <w:pPr>
        <w:pStyle w:val="ListParagraph"/>
        <w:numPr>
          <w:ilvl w:val="0"/>
          <w:numId w:val="10"/>
        </w:numPr>
        <w:ind w:firstLineChars="0"/>
        <w:rPr>
          <w:rFonts w:ascii="Times New Roman" w:hAnsi="Times New Roman"/>
          <w:bCs/>
          <w:iCs/>
          <w:lang w:eastAsia="zh-CN"/>
        </w:rPr>
      </w:pPr>
      <w:r>
        <w:rPr>
          <w:rFonts w:ascii="Times New Roman" w:hAnsi="Times New Roman" w:hint="eastAsia"/>
          <w:bCs/>
          <w:iCs/>
          <w:lang w:eastAsia="zh-CN"/>
        </w:rPr>
        <w:t>Other transactions which do not define in plan.</w:t>
      </w:r>
    </w:p>
    <w:p w14:paraId="7934B479" w14:textId="77777777" w:rsidR="00010522" w:rsidRDefault="00010522" w:rsidP="005F7953">
      <w:pPr>
        <w:pStyle w:val="ListParagraph"/>
        <w:numPr>
          <w:ilvl w:val="0"/>
          <w:numId w:val="10"/>
        </w:numPr>
        <w:ind w:firstLineChars="0"/>
        <w:rPr>
          <w:rFonts w:ascii="Times New Roman" w:hAnsi="Times New Roman"/>
          <w:bCs/>
          <w:iCs/>
          <w:lang w:eastAsia="zh-CN"/>
        </w:rPr>
      </w:pPr>
      <w:r>
        <w:rPr>
          <w:rFonts w:ascii="Times New Roman" w:hAnsi="Times New Roman" w:hint="eastAsia"/>
          <w:bCs/>
          <w:iCs/>
          <w:lang w:eastAsia="zh-CN"/>
        </w:rPr>
        <w:t>3</w:t>
      </w:r>
      <w:r w:rsidRPr="00010522">
        <w:rPr>
          <w:rFonts w:ascii="Times New Roman" w:hAnsi="Times New Roman" w:hint="eastAsia"/>
          <w:bCs/>
          <w:iCs/>
          <w:vertAlign w:val="superscript"/>
          <w:lang w:eastAsia="zh-CN"/>
        </w:rPr>
        <w:t>rd</w:t>
      </w:r>
      <w:r>
        <w:rPr>
          <w:rFonts w:ascii="Times New Roman" w:hAnsi="Times New Roman" w:hint="eastAsia"/>
          <w:bCs/>
          <w:iCs/>
          <w:lang w:eastAsia="zh-CN"/>
        </w:rPr>
        <w:t xml:space="preserve"> party system reliability testing work.</w:t>
      </w:r>
    </w:p>
    <w:p w14:paraId="75FC78AB" w14:textId="77777777" w:rsidR="003C3987" w:rsidRDefault="003C3987" w:rsidP="003C3987">
      <w:pPr>
        <w:rPr>
          <w:rFonts w:ascii="Times New Roman" w:hAnsi="Times New Roman"/>
          <w:bCs/>
          <w:iCs/>
          <w:lang w:eastAsia="zh-CN"/>
        </w:rPr>
      </w:pPr>
    </w:p>
    <w:p w14:paraId="71AE3BEB" w14:textId="77777777" w:rsidR="003C3987" w:rsidRDefault="003C3987" w:rsidP="003C3987">
      <w:pPr>
        <w:pStyle w:val="Heading1"/>
        <w:rPr>
          <w:lang w:eastAsia="zh-CN"/>
        </w:rPr>
      </w:pPr>
      <w:bookmarkStart w:id="190" w:name="_Toc4770430"/>
      <w:r>
        <w:rPr>
          <w:rFonts w:hint="eastAsia"/>
          <w:lang w:eastAsia="zh-CN"/>
        </w:rPr>
        <w:t>Risk</w:t>
      </w:r>
      <w:bookmarkEnd w:id="190"/>
    </w:p>
    <w:p w14:paraId="443D93B1" w14:textId="77777777" w:rsidR="009062CB" w:rsidRDefault="009062CB" w:rsidP="009062CB">
      <w:pPr>
        <w:pStyle w:val="ListParagraph"/>
        <w:numPr>
          <w:ilvl w:val="0"/>
          <w:numId w:val="11"/>
        </w:numPr>
        <w:ind w:firstLineChars="0"/>
        <w:rPr>
          <w:lang w:eastAsia="zh-CN"/>
        </w:rPr>
      </w:pPr>
      <w:r>
        <w:rPr>
          <w:rFonts w:hint="eastAsia"/>
          <w:lang w:eastAsia="zh-CN"/>
        </w:rPr>
        <w:t xml:space="preserve">Need more time to indentify </w:t>
      </w:r>
      <w:r>
        <w:rPr>
          <w:rFonts w:eastAsiaTheme="minorEastAsia" w:hint="eastAsia"/>
          <w:lang w:eastAsia="zh-CN"/>
        </w:rPr>
        <w:t xml:space="preserve">whether </w:t>
      </w:r>
      <w:r>
        <w:rPr>
          <w:rFonts w:hint="eastAsia"/>
          <w:lang w:eastAsia="zh-CN"/>
        </w:rPr>
        <w:t>the test tool meet</w:t>
      </w:r>
      <w:r>
        <w:rPr>
          <w:rFonts w:eastAsiaTheme="minorEastAsia" w:hint="eastAsia"/>
          <w:lang w:eastAsia="zh-CN"/>
        </w:rPr>
        <w:t>s</w:t>
      </w:r>
      <w:r>
        <w:rPr>
          <w:rFonts w:hint="eastAsia"/>
          <w:lang w:eastAsia="zh-CN"/>
        </w:rPr>
        <w:t xml:space="preserve"> the test requirements or not.</w:t>
      </w:r>
    </w:p>
    <w:p w14:paraId="0957C7BE" w14:textId="77777777" w:rsidR="009062CB" w:rsidRDefault="009062CB" w:rsidP="009062CB">
      <w:pPr>
        <w:pStyle w:val="ListParagraph"/>
        <w:numPr>
          <w:ilvl w:val="0"/>
          <w:numId w:val="11"/>
        </w:numPr>
        <w:ind w:firstLineChars="0"/>
        <w:rPr>
          <w:lang w:eastAsia="zh-CN"/>
        </w:rPr>
      </w:pPr>
      <w:r>
        <w:rPr>
          <w:rFonts w:hint="eastAsia"/>
          <w:lang w:eastAsia="zh-CN"/>
        </w:rPr>
        <w:t>Q</w:t>
      </w:r>
      <w:r>
        <w:rPr>
          <w:rFonts w:eastAsiaTheme="minorEastAsia" w:hint="eastAsia"/>
          <w:lang w:eastAsia="zh-CN"/>
        </w:rPr>
        <w:t>E</w:t>
      </w:r>
      <w:r>
        <w:rPr>
          <w:rFonts w:hint="eastAsia"/>
          <w:lang w:eastAsia="zh-CN"/>
        </w:rPr>
        <w:t xml:space="preserve"> need more time </w:t>
      </w:r>
      <w:r>
        <w:rPr>
          <w:rFonts w:eastAsiaTheme="minorEastAsia" w:hint="eastAsia"/>
          <w:lang w:eastAsia="zh-CN"/>
        </w:rPr>
        <w:t xml:space="preserve">and </w:t>
      </w:r>
      <w:r>
        <w:rPr>
          <w:rFonts w:hint="eastAsia"/>
          <w:lang w:eastAsia="zh-CN"/>
        </w:rPr>
        <w:t xml:space="preserve">resource to familiar </w:t>
      </w:r>
      <w:r>
        <w:rPr>
          <w:rFonts w:eastAsiaTheme="minorEastAsia" w:hint="eastAsia"/>
          <w:lang w:eastAsia="zh-CN"/>
        </w:rPr>
        <w:t xml:space="preserve">with </w:t>
      </w:r>
      <w:r>
        <w:rPr>
          <w:rFonts w:hint="eastAsia"/>
          <w:lang w:eastAsia="zh-CN"/>
        </w:rPr>
        <w:t xml:space="preserve">the APIs for PUMA </w:t>
      </w:r>
      <w:r w:rsidR="00CB6754">
        <w:rPr>
          <w:rFonts w:hint="eastAsia"/>
          <w:lang w:eastAsia="zh-CN"/>
        </w:rPr>
        <w:t>MR3</w:t>
      </w:r>
      <w:r>
        <w:rPr>
          <w:rFonts w:hint="eastAsia"/>
          <w:lang w:eastAsia="zh-CN"/>
        </w:rPr>
        <w:t xml:space="preserve"> in order to design the test scripts.</w:t>
      </w:r>
    </w:p>
    <w:p w14:paraId="079680B8" w14:textId="77777777" w:rsidR="009062CB" w:rsidRDefault="009062CB" w:rsidP="009062CB">
      <w:pPr>
        <w:pStyle w:val="ListParagraph"/>
        <w:numPr>
          <w:ilvl w:val="0"/>
          <w:numId w:val="11"/>
        </w:numPr>
        <w:ind w:firstLineChars="0"/>
        <w:rPr>
          <w:lang w:eastAsia="zh-CN"/>
        </w:rPr>
      </w:pPr>
      <w:r>
        <w:rPr>
          <w:rFonts w:hint="eastAsia"/>
          <w:lang w:eastAsia="zh-CN"/>
        </w:rPr>
        <w:t>Q</w:t>
      </w:r>
      <w:r>
        <w:rPr>
          <w:rFonts w:eastAsiaTheme="minorEastAsia" w:hint="eastAsia"/>
          <w:lang w:eastAsia="zh-CN"/>
        </w:rPr>
        <w:t>E</w:t>
      </w:r>
      <w:r>
        <w:rPr>
          <w:rFonts w:hint="eastAsia"/>
          <w:lang w:eastAsia="zh-CN"/>
        </w:rPr>
        <w:t xml:space="preserve"> Team needs more time to prepare the background test data with </w:t>
      </w:r>
      <w:r>
        <w:rPr>
          <w:lang w:eastAsia="zh-CN"/>
        </w:rPr>
        <w:t>tool</w:t>
      </w:r>
      <w:r>
        <w:rPr>
          <w:rFonts w:hint="eastAsia"/>
          <w:lang w:eastAsia="zh-CN"/>
        </w:rPr>
        <w:t>.</w:t>
      </w:r>
    </w:p>
    <w:p w14:paraId="33D4CB44" w14:textId="77777777" w:rsidR="009062CB" w:rsidRDefault="009062CB" w:rsidP="009062CB">
      <w:pPr>
        <w:pStyle w:val="ListParagraph"/>
        <w:numPr>
          <w:ilvl w:val="0"/>
          <w:numId w:val="11"/>
        </w:numPr>
        <w:ind w:firstLineChars="0"/>
        <w:rPr>
          <w:lang w:eastAsia="zh-CN"/>
        </w:rPr>
      </w:pPr>
      <w:bookmarkStart w:id="191" w:name="OLE_LINK21"/>
      <w:bookmarkStart w:id="192" w:name="OLE_LINK22"/>
      <w:bookmarkStart w:id="193" w:name="OLE_LINK23"/>
      <w:r>
        <w:rPr>
          <w:rFonts w:hint="eastAsia"/>
          <w:lang w:eastAsia="zh-CN"/>
        </w:rPr>
        <w:t>The 3</w:t>
      </w:r>
      <w:r w:rsidRPr="003C3987">
        <w:rPr>
          <w:rFonts w:hint="eastAsia"/>
          <w:vertAlign w:val="superscript"/>
          <w:lang w:eastAsia="zh-CN"/>
        </w:rPr>
        <w:t>rd</w:t>
      </w:r>
      <w:r>
        <w:rPr>
          <w:rFonts w:hint="eastAsia"/>
          <w:lang w:eastAsia="zh-CN"/>
        </w:rPr>
        <w:t xml:space="preserve"> party system is </w:t>
      </w:r>
      <w:r>
        <w:rPr>
          <w:lang w:eastAsia="zh-CN"/>
        </w:rPr>
        <w:t xml:space="preserve">not the real customer environment. </w:t>
      </w:r>
      <w:r>
        <w:rPr>
          <w:rFonts w:hint="eastAsia"/>
          <w:lang w:eastAsia="zh-CN"/>
        </w:rPr>
        <w:t xml:space="preserve">The API performance will </w:t>
      </w:r>
      <w:r>
        <w:rPr>
          <w:lang w:eastAsia="zh-CN"/>
        </w:rPr>
        <w:t>affect</w:t>
      </w:r>
      <w:r>
        <w:rPr>
          <w:rFonts w:hint="eastAsia"/>
          <w:lang w:eastAsia="zh-CN"/>
        </w:rPr>
        <w:t xml:space="preserve"> the </w:t>
      </w:r>
      <w:r w:rsidR="00673747">
        <w:rPr>
          <w:lang w:eastAsia="zh-CN"/>
        </w:rPr>
        <w:t>reliability</w:t>
      </w:r>
      <w:r>
        <w:rPr>
          <w:rFonts w:hint="eastAsia"/>
          <w:lang w:eastAsia="zh-CN"/>
        </w:rPr>
        <w:t xml:space="preserve"> of PUMA </w:t>
      </w:r>
      <w:r w:rsidR="00CB6754">
        <w:rPr>
          <w:rFonts w:hint="eastAsia"/>
          <w:lang w:eastAsia="zh-CN"/>
        </w:rPr>
        <w:t>MR3</w:t>
      </w:r>
      <w:bookmarkEnd w:id="191"/>
      <w:bookmarkEnd w:id="192"/>
      <w:bookmarkEnd w:id="193"/>
      <w:r>
        <w:rPr>
          <w:rFonts w:hint="eastAsia"/>
          <w:lang w:eastAsia="zh-CN"/>
        </w:rPr>
        <w:t xml:space="preserve">. </w:t>
      </w:r>
    </w:p>
    <w:p w14:paraId="0586C0EE" w14:textId="77777777" w:rsidR="009062CB" w:rsidRDefault="009062CB" w:rsidP="009062CB">
      <w:pPr>
        <w:pStyle w:val="ListParagraph"/>
        <w:numPr>
          <w:ilvl w:val="0"/>
          <w:numId w:val="11"/>
        </w:numPr>
        <w:ind w:firstLineChars="0"/>
        <w:rPr>
          <w:lang w:eastAsia="zh-CN"/>
        </w:rPr>
      </w:pPr>
      <w:r>
        <w:rPr>
          <w:rFonts w:hint="eastAsia"/>
          <w:lang w:eastAsia="zh-CN"/>
        </w:rPr>
        <w:t xml:space="preserve">Any </w:t>
      </w:r>
      <w:r>
        <w:rPr>
          <w:lang w:eastAsia="zh-CN"/>
        </w:rPr>
        <w:t>requirements</w:t>
      </w:r>
      <w:r>
        <w:rPr>
          <w:rFonts w:hint="eastAsia"/>
          <w:lang w:eastAsia="zh-CN"/>
        </w:rPr>
        <w:t xml:space="preserve"> or code design change</w:t>
      </w:r>
      <w:r>
        <w:rPr>
          <w:rFonts w:eastAsiaTheme="minorEastAsia" w:hint="eastAsia"/>
          <w:lang w:eastAsia="zh-CN"/>
        </w:rPr>
        <w:t xml:space="preserve"> will affect the schedule</w:t>
      </w:r>
      <w:r>
        <w:rPr>
          <w:rFonts w:hint="eastAsia"/>
          <w:lang w:eastAsia="zh-CN"/>
        </w:rPr>
        <w:t>.</w:t>
      </w:r>
    </w:p>
    <w:p w14:paraId="1DA41A0B" w14:textId="77777777" w:rsidR="009062CB" w:rsidRDefault="009062CB" w:rsidP="009062CB">
      <w:pPr>
        <w:pStyle w:val="ListParagraph"/>
        <w:numPr>
          <w:ilvl w:val="0"/>
          <w:numId w:val="11"/>
        </w:numPr>
        <w:ind w:firstLineChars="0"/>
        <w:rPr>
          <w:lang w:eastAsia="zh-CN"/>
        </w:rPr>
      </w:pPr>
      <w:r>
        <w:rPr>
          <w:rFonts w:hint="eastAsia"/>
          <w:lang w:eastAsia="zh-CN"/>
        </w:rPr>
        <w:t xml:space="preserve">New design for PUMA </w:t>
      </w:r>
      <w:r w:rsidR="00CB6754">
        <w:rPr>
          <w:rFonts w:hint="eastAsia"/>
          <w:lang w:eastAsia="zh-CN"/>
        </w:rPr>
        <w:t>MR3</w:t>
      </w:r>
      <w:r>
        <w:rPr>
          <w:rFonts w:hint="eastAsia"/>
          <w:lang w:eastAsia="zh-CN"/>
        </w:rPr>
        <w:t>, need more time to design and verify the script.</w:t>
      </w:r>
    </w:p>
    <w:p w14:paraId="3B87D896" w14:textId="77777777" w:rsidR="0033202B" w:rsidRDefault="0033202B" w:rsidP="0033202B">
      <w:pPr>
        <w:pStyle w:val="Heading1"/>
        <w:rPr>
          <w:lang w:eastAsia="zh-CN"/>
        </w:rPr>
      </w:pPr>
      <w:bookmarkStart w:id="194" w:name="_Toc4770431"/>
      <w:r>
        <w:rPr>
          <w:rFonts w:hint="eastAsia"/>
          <w:lang w:eastAsia="zh-CN"/>
        </w:rPr>
        <w:t>Human Resource</w:t>
      </w:r>
      <w:bookmarkEnd w:id="194"/>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1093"/>
        <w:gridCol w:w="1786"/>
        <w:gridCol w:w="2173"/>
        <w:gridCol w:w="958"/>
      </w:tblGrid>
      <w:tr w:rsidR="007610EA" w:rsidRPr="00535585" w14:paraId="16749218" w14:textId="77777777" w:rsidTr="007610EA">
        <w:trPr>
          <w:cantSplit/>
          <w:tblHeader/>
        </w:trPr>
        <w:tc>
          <w:tcPr>
            <w:tcW w:w="1365" w:type="dxa"/>
            <w:shd w:val="clear" w:color="auto" w:fill="E0E0E0"/>
            <w:vAlign w:val="center"/>
          </w:tcPr>
          <w:p w14:paraId="658CBBFF" w14:textId="77777777" w:rsidR="007610EA" w:rsidRPr="00535585" w:rsidRDefault="007610EA" w:rsidP="002547D2">
            <w:pPr>
              <w:pStyle w:val="CellNormal"/>
            </w:pPr>
            <w:r w:rsidRPr="00535585">
              <w:t>Name</w:t>
            </w:r>
          </w:p>
        </w:tc>
        <w:tc>
          <w:tcPr>
            <w:tcW w:w="1093" w:type="dxa"/>
            <w:shd w:val="clear" w:color="auto" w:fill="E0E0E0"/>
            <w:vAlign w:val="center"/>
          </w:tcPr>
          <w:p w14:paraId="631506BE" w14:textId="77777777" w:rsidR="007610EA" w:rsidRPr="00535585" w:rsidRDefault="007610EA" w:rsidP="002547D2">
            <w:pPr>
              <w:pStyle w:val="CellNormal"/>
            </w:pPr>
            <w:r w:rsidRPr="00535585">
              <w:t>ORG</w:t>
            </w:r>
          </w:p>
        </w:tc>
        <w:tc>
          <w:tcPr>
            <w:tcW w:w="1786" w:type="dxa"/>
            <w:shd w:val="clear" w:color="auto" w:fill="E0E0E0"/>
            <w:vAlign w:val="center"/>
          </w:tcPr>
          <w:p w14:paraId="38B09073" w14:textId="77777777" w:rsidR="007610EA" w:rsidRPr="00535585" w:rsidRDefault="007610EA" w:rsidP="002547D2">
            <w:pPr>
              <w:pStyle w:val="CellNormal"/>
            </w:pPr>
            <w:r w:rsidRPr="00535585">
              <w:t xml:space="preserve">Role </w:t>
            </w:r>
            <w:r w:rsidRPr="00535585">
              <w:rPr>
                <w:sz w:val="16"/>
              </w:rPr>
              <w:t>Technician/Engineer</w:t>
            </w:r>
          </w:p>
        </w:tc>
        <w:tc>
          <w:tcPr>
            <w:tcW w:w="2173" w:type="dxa"/>
            <w:shd w:val="clear" w:color="auto" w:fill="E0E0E0"/>
            <w:vAlign w:val="center"/>
          </w:tcPr>
          <w:p w14:paraId="68A2550E" w14:textId="77777777" w:rsidR="007610EA" w:rsidRPr="00535585" w:rsidRDefault="007610EA" w:rsidP="002547D2">
            <w:pPr>
              <w:pStyle w:val="CellNormal"/>
            </w:pPr>
            <w:r w:rsidRPr="00535585">
              <w:t>Testing Type</w:t>
            </w:r>
          </w:p>
        </w:tc>
        <w:tc>
          <w:tcPr>
            <w:tcW w:w="958" w:type="dxa"/>
            <w:shd w:val="clear" w:color="auto" w:fill="E0E0E0"/>
            <w:vAlign w:val="center"/>
          </w:tcPr>
          <w:p w14:paraId="36A5ECA7" w14:textId="77777777" w:rsidR="007610EA" w:rsidRPr="00535585" w:rsidRDefault="007610EA" w:rsidP="002547D2">
            <w:pPr>
              <w:pStyle w:val="CellNormal"/>
            </w:pPr>
            <w:r w:rsidRPr="00535585">
              <w:t>Phase Needed</w:t>
            </w:r>
          </w:p>
        </w:tc>
      </w:tr>
      <w:tr w:rsidR="007610EA" w:rsidRPr="00535585" w14:paraId="1DEC055D" w14:textId="77777777" w:rsidTr="007610EA">
        <w:trPr>
          <w:cantSplit/>
        </w:trPr>
        <w:tc>
          <w:tcPr>
            <w:tcW w:w="1365" w:type="dxa"/>
          </w:tcPr>
          <w:p w14:paraId="11156AE1" w14:textId="77777777" w:rsidR="007610EA" w:rsidRDefault="007610EA" w:rsidP="002547D2">
            <w:pPr>
              <w:pStyle w:val="CellBody"/>
              <w:spacing w:after="200"/>
              <w:rPr>
                <w:rFonts w:cs="Times New Roman"/>
                <w:lang w:eastAsia="zh-CN"/>
              </w:rPr>
            </w:pPr>
            <w:r>
              <w:rPr>
                <w:rFonts w:cs="Times New Roman" w:hint="eastAsia"/>
                <w:lang w:eastAsia="zh-CN"/>
              </w:rPr>
              <w:t>Yunfei Zhu</w:t>
            </w:r>
          </w:p>
        </w:tc>
        <w:tc>
          <w:tcPr>
            <w:tcW w:w="1093" w:type="dxa"/>
          </w:tcPr>
          <w:p w14:paraId="7DB1EA23" w14:textId="77777777" w:rsidR="007610EA" w:rsidRDefault="007610EA" w:rsidP="002547D2">
            <w:pPr>
              <w:pStyle w:val="CellBody"/>
              <w:spacing w:after="200"/>
              <w:rPr>
                <w:rFonts w:cs="Times New Roman"/>
              </w:rPr>
            </w:pPr>
            <w:r>
              <w:rPr>
                <w:rFonts w:cs="Times New Roman"/>
              </w:rPr>
              <w:t>Shanghai R&amp;D</w:t>
            </w:r>
          </w:p>
        </w:tc>
        <w:tc>
          <w:tcPr>
            <w:tcW w:w="1786" w:type="dxa"/>
          </w:tcPr>
          <w:p w14:paraId="2D704DF5" w14:textId="77777777" w:rsidR="007610EA" w:rsidRPr="00100E54" w:rsidRDefault="007610EA" w:rsidP="00100E54">
            <w:pPr>
              <w:rPr>
                <w:rFonts w:eastAsiaTheme="minorEastAsia"/>
                <w:lang w:eastAsia="zh-CN"/>
              </w:rPr>
            </w:pPr>
            <w:r w:rsidRPr="00D07CC1">
              <w:t xml:space="preserve">Quality </w:t>
            </w:r>
            <w:r w:rsidR="00100E54">
              <w:rPr>
                <w:rFonts w:eastAsiaTheme="minorEastAsia" w:hint="eastAsia"/>
                <w:lang w:eastAsia="zh-CN"/>
              </w:rPr>
              <w:t>Leader</w:t>
            </w:r>
          </w:p>
        </w:tc>
        <w:tc>
          <w:tcPr>
            <w:tcW w:w="2173" w:type="dxa"/>
          </w:tcPr>
          <w:p w14:paraId="486B729D" w14:textId="77777777" w:rsidR="007610EA" w:rsidRPr="007610EA" w:rsidRDefault="007610EA" w:rsidP="002547D2">
            <w:pPr>
              <w:pStyle w:val="CellBody"/>
              <w:spacing w:after="200"/>
              <w:rPr>
                <w:rFonts w:eastAsiaTheme="minorEastAsia" w:cs="Times New Roman"/>
                <w:lang w:eastAsia="zh-CN"/>
              </w:rPr>
            </w:pPr>
            <w:r w:rsidRPr="00535585">
              <w:rPr>
                <w:rFonts w:cs="Times New Roman"/>
              </w:rPr>
              <w:t>Quality Planning and Reporting</w:t>
            </w:r>
            <w:r>
              <w:rPr>
                <w:rFonts w:cs="Times New Roman"/>
              </w:rPr>
              <w:t xml:space="preserve"> </w:t>
            </w:r>
          </w:p>
        </w:tc>
        <w:tc>
          <w:tcPr>
            <w:tcW w:w="958" w:type="dxa"/>
          </w:tcPr>
          <w:p w14:paraId="5D18DD3B" w14:textId="77777777" w:rsidR="007610EA" w:rsidRDefault="00D915AF" w:rsidP="002547D2">
            <w:pPr>
              <w:pStyle w:val="CellBody"/>
              <w:rPr>
                <w:lang w:eastAsia="zh-CN"/>
              </w:rPr>
            </w:pPr>
            <w:r>
              <w:rPr>
                <w:rFonts w:eastAsiaTheme="minorEastAsia" w:hint="eastAsia"/>
                <w:lang w:eastAsia="zh-CN"/>
              </w:rPr>
              <w:t>4</w:t>
            </w:r>
          </w:p>
        </w:tc>
      </w:tr>
      <w:tr w:rsidR="007610EA" w:rsidRPr="00535585" w14:paraId="531B7604" w14:textId="77777777" w:rsidTr="007610EA">
        <w:trPr>
          <w:cantSplit/>
        </w:trPr>
        <w:tc>
          <w:tcPr>
            <w:tcW w:w="1365" w:type="dxa"/>
          </w:tcPr>
          <w:p w14:paraId="02968DF7" w14:textId="77777777" w:rsidR="007610EA" w:rsidRDefault="007610EA" w:rsidP="002547D2">
            <w:pPr>
              <w:pStyle w:val="CellBody"/>
              <w:spacing w:after="200"/>
              <w:rPr>
                <w:rFonts w:cs="Times New Roman"/>
                <w:lang w:eastAsia="zh-CN"/>
              </w:rPr>
            </w:pPr>
            <w:r>
              <w:rPr>
                <w:rFonts w:cs="Times New Roman" w:hint="eastAsia"/>
                <w:lang w:eastAsia="zh-CN"/>
              </w:rPr>
              <w:t>Hao Wang</w:t>
            </w:r>
          </w:p>
        </w:tc>
        <w:tc>
          <w:tcPr>
            <w:tcW w:w="1093" w:type="dxa"/>
          </w:tcPr>
          <w:p w14:paraId="64D0F3A7" w14:textId="77777777" w:rsidR="007610EA" w:rsidRDefault="007610EA" w:rsidP="002547D2">
            <w:pPr>
              <w:pStyle w:val="CellBody"/>
              <w:spacing w:after="200"/>
              <w:rPr>
                <w:rFonts w:cs="Times New Roman"/>
              </w:rPr>
            </w:pPr>
            <w:r>
              <w:rPr>
                <w:rFonts w:cs="Times New Roman"/>
              </w:rPr>
              <w:t>Shanghai R&amp;D</w:t>
            </w:r>
          </w:p>
        </w:tc>
        <w:tc>
          <w:tcPr>
            <w:tcW w:w="1786" w:type="dxa"/>
          </w:tcPr>
          <w:p w14:paraId="3F202CFB" w14:textId="77777777" w:rsidR="007610EA" w:rsidRDefault="007610EA" w:rsidP="002547D2">
            <w:r w:rsidRPr="00D07CC1">
              <w:t>Quality Engineer</w:t>
            </w:r>
          </w:p>
        </w:tc>
        <w:tc>
          <w:tcPr>
            <w:tcW w:w="2173" w:type="dxa"/>
          </w:tcPr>
          <w:p w14:paraId="506A6576" w14:textId="77777777" w:rsidR="007610EA" w:rsidRDefault="007610EA" w:rsidP="002547D2">
            <w:pPr>
              <w:pStyle w:val="CellBody"/>
              <w:spacing w:after="200"/>
              <w:rPr>
                <w:rFonts w:cs="Times New Roman"/>
                <w:lang w:eastAsia="zh-CN"/>
              </w:rPr>
            </w:pPr>
            <w:r>
              <w:rPr>
                <w:rFonts w:cs="Times New Roman" w:hint="eastAsia"/>
                <w:lang w:eastAsia="zh-CN"/>
              </w:rPr>
              <w:t>Software reliability</w:t>
            </w:r>
            <w:r w:rsidRPr="00535585">
              <w:rPr>
                <w:rFonts w:cs="Times New Roman"/>
              </w:rPr>
              <w:t xml:space="preserve"> Planning and Reporting</w:t>
            </w:r>
            <w:r>
              <w:rPr>
                <w:rFonts w:cs="Times New Roman"/>
              </w:rPr>
              <w:t xml:space="preserve"> </w:t>
            </w:r>
          </w:p>
          <w:p w14:paraId="1CC33643" w14:textId="77777777" w:rsidR="007610EA" w:rsidRDefault="007610EA" w:rsidP="0097609D">
            <w:pPr>
              <w:pStyle w:val="CellBody"/>
              <w:spacing w:after="200"/>
              <w:rPr>
                <w:rFonts w:cs="Times New Roman"/>
                <w:lang w:eastAsia="zh-CN"/>
              </w:rPr>
            </w:pPr>
            <w:r>
              <w:rPr>
                <w:rFonts w:hint="eastAsia"/>
                <w:lang w:eastAsia="zh-CN"/>
              </w:rPr>
              <w:t xml:space="preserve">SW </w:t>
            </w:r>
            <w:r>
              <w:rPr>
                <w:rFonts w:cs="Times New Roman" w:hint="eastAsia"/>
                <w:lang w:eastAsia="zh-CN"/>
              </w:rPr>
              <w:t>reliability</w:t>
            </w:r>
            <w:r w:rsidRPr="00535585">
              <w:rPr>
                <w:rFonts w:cs="Times New Roman"/>
              </w:rPr>
              <w:t xml:space="preserve"> </w:t>
            </w:r>
            <w:r>
              <w:t>test(</w:t>
            </w:r>
            <w:r>
              <w:rPr>
                <w:rFonts w:hint="eastAsia"/>
                <w:lang w:eastAsia="zh-CN"/>
              </w:rPr>
              <w:t>script</w:t>
            </w:r>
            <w:r>
              <w:t xml:space="preserve"> </w:t>
            </w:r>
            <w:r>
              <w:rPr>
                <w:rFonts w:hint="eastAsia"/>
                <w:lang w:eastAsia="zh-CN"/>
              </w:rPr>
              <w:t>development</w:t>
            </w:r>
            <w:r>
              <w:t xml:space="preserve"> and execution)</w:t>
            </w:r>
          </w:p>
        </w:tc>
        <w:tc>
          <w:tcPr>
            <w:tcW w:w="958" w:type="dxa"/>
          </w:tcPr>
          <w:p w14:paraId="08056C61" w14:textId="77777777" w:rsidR="007610EA" w:rsidRDefault="00D915AF" w:rsidP="002547D2">
            <w:pPr>
              <w:pStyle w:val="CellBody"/>
              <w:rPr>
                <w:lang w:eastAsia="zh-CN"/>
              </w:rPr>
            </w:pPr>
            <w:r>
              <w:rPr>
                <w:rFonts w:eastAsiaTheme="minorEastAsia" w:hint="eastAsia"/>
                <w:lang w:eastAsia="zh-CN"/>
              </w:rPr>
              <w:t>4</w:t>
            </w:r>
          </w:p>
        </w:tc>
      </w:tr>
    </w:tbl>
    <w:p w14:paraId="5F8B5ACE" w14:textId="77777777" w:rsidR="007610EA" w:rsidRDefault="007610EA" w:rsidP="0033202B">
      <w:pPr>
        <w:ind w:firstLine="432"/>
        <w:rPr>
          <w:rFonts w:eastAsiaTheme="minorEastAsia"/>
          <w:lang w:eastAsia="zh-CN"/>
        </w:rPr>
      </w:pPr>
    </w:p>
    <w:p w14:paraId="00278B7F" w14:textId="77777777" w:rsidR="00193D77" w:rsidRDefault="00193D77" w:rsidP="00193D77">
      <w:pPr>
        <w:pStyle w:val="Heading1"/>
        <w:rPr>
          <w:lang w:eastAsia="zh-CN"/>
        </w:rPr>
      </w:pPr>
      <w:bookmarkStart w:id="195" w:name="_Toc4770432"/>
      <w:r>
        <w:rPr>
          <w:rFonts w:hint="eastAsia"/>
          <w:lang w:eastAsia="zh-CN"/>
        </w:rPr>
        <w:lastRenderedPageBreak/>
        <w:t>Deliverables</w:t>
      </w:r>
      <w:bookmarkEnd w:id="195"/>
    </w:p>
    <w:p w14:paraId="081F47E1" w14:textId="77777777" w:rsidR="00193D77" w:rsidRPr="00573E79" w:rsidRDefault="00193D77" w:rsidP="00573E79">
      <w:pPr>
        <w:pStyle w:val="ListParagraph"/>
        <w:spacing w:after="100" w:afterAutospacing="1"/>
        <w:ind w:left="720" w:firstLineChars="0" w:firstLine="0"/>
        <w:rPr>
          <w:rFonts w:eastAsiaTheme="minorEastAsia"/>
          <w:lang w:eastAsia="zh-CN"/>
        </w:rPr>
      </w:pPr>
      <w:r w:rsidRPr="00573E79">
        <w:rPr>
          <w:rFonts w:eastAsiaTheme="minorEastAsia" w:hint="eastAsia"/>
          <w:lang w:eastAsia="zh-CN"/>
        </w:rPr>
        <w:t xml:space="preserve">The follow data would be delivered to team during the </w:t>
      </w:r>
      <w:r w:rsidR="00204317">
        <w:rPr>
          <w:rFonts w:eastAsiaTheme="minorEastAsia"/>
          <w:lang w:eastAsia="zh-CN"/>
        </w:rPr>
        <w:t>reliability</w:t>
      </w:r>
      <w:r w:rsidRPr="00573E79">
        <w:rPr>
          <w:rFonts w:eastAsiaTheme="minorEastAsia" w:hint="eastAsia"/>
          <w:lang w:eastAsia="zh-CN"/>
        </w:rPr>
        <w:t xml:space="preserve"> testing phase:</w:t>
      </w:r>
    </w:p>
    <w:p w14:paraId="331533D2" w14:textId="77777777" w:rsidR="00193D77" w:rsidRDefault="00193D77" w:rsidP="005F7953">
      <w:pPr>
        <w:pStyle w:val="ListParagraph"/>
        <w:numPr>
          <w:ilvl w:val="0"/>
          <w:numId w:val="12"/>
        </w:numPr>
        <w:ind w:firstLineChars="0"/>
        <w:rPr>
          <w:lang w:eastAsia="zh-CN"/>
        </w:rPr>
      </w:pPr>
      <w:r>
        <w:rPr>
          <w:lang w:eastAsia="zh-CN"/>
        </w:rPr>
        <w:t>T</w:t>
      </w:r>
      <w:r>
        <w:rPr>
          <w:rFonts w:hint="eastAsia"/>
          <w:lang w:eastAsia="zh-CN"/>
        </w:rPr>
        <w:t>est scenario and test scripts</w:t>
      </w:r>
    </w:p>
    <w:p w14:paraId="4F71C02B" w14:textId="77777777" w:rsidR="00193D77" w:rsidRDefault="00193D77" w:rsidP="005F7953">
      <w:pPr>
        <w:pStyle w:val="ListParagraph"/>
        <w:numPr>
          <w:ilvl w:val="0"/>
          <w:numId w:val="12"/>
        </w:numPr>
        <w:ind w:firstLineChars="0"/>
        <w:rPr>
          <w:lang w:eastAsia="zh-CN"/>
        </w:rPr>
      </w:pPr>
      <w:r>
        <w:rPr>
          <w:rFonts w:hint="eastAsia"/>
          <w:lang w:eastAsia="zh-CN"/>
        </w:rPr>
        <w:t>Background test data and scripts.</w:t>
      </w:r>
    </w:p>
    <w:p w14:paraId="59E607C0" w14:textId="77777777" w:rsidR="00193D77" w:rsidRDefault="0080633B" w:rsidP="005F7953">
      <w:pPr>
        <w:pStyle w:val="ListParagraph"/>
        <w:numPr>
          <w:ilvl w:val="0"/>
          <w:numId w:val="12"/>
        </w:numPr>
        <w:ind w:firstLineChars="0"/>
        <w:rPr>
          <w:lang w:eastAsia="zh-CN"/>
        </w:rPr>
      </w:pPr>
      <w:r>
        <w:rPr>
          <w:rFonts w:hint="eastAsia"/>
          <w:lang w:eastAsia="zh-CN"/>
        </w:rPr>
        <w:t>Reliability</w:t>
      </w:r>
      <w:r w:rsidR="00193D77">
        <w:rPr>
          <w:rFonts w:hint="eastAsia"/>
          <w:lang w:eastAsia="zh-CN"/>
        </w:rPr>
        <w:t xml:space="preserve"> test </w:t>
      </w:r>
      <w:r w:rsidR="00FA13B1">
        <w:rPr>
          <w:rFonts w:eastAsiaTheme="minorEastAsia" w:hint="eastAsia"/>
          <w:lang w:eastAsia="zh-CN"/>
        </w:rPr>
        <w:t xml:space="preserve">summary </w:t>
      </w:r>
      <w:r w:rsidR="00193D77">
        <w:rPr>
          <w:rFonts w:hint="eastAsia"/>
          <w:lang w:eastAsia="zh-CN"/>
        </w:rPr>
        <w:t>report.</w:t>
      </w:r>
    </w:p>
    <w:p w14:paraId="68C435E7" w14:textId="77777777" w:rsidR="003C3987" w:rsidRPr="003F7B00" w:rsidRDefault="0080633B" w:rsidP="003C3987">
      <w:pPr>
        <w:pStyle w:val="ListParagraph"/>
        <w:numPr>
          <w:ilvl w:val="0"/>
          <w:numId w:val="12"/>
        </w:numPr>
        <w:ind w:firstLineChars="0"/>
        <w:rPr>
          <w:lang w:eastAsia="zh-CN"/>
        </w:rPr>
      </w:pPr>
      <w:r>
        <w:rPr>
          <w:rFonts w:hint="eastAsia"/>
          <w:lang w:eastAsia="zh-CN"/>
        </w:rPr>
        <w:t xml:space="preserve">Reliability </w:t>
      </w:r>
      <w:r w:rsidR="00193D77">
        <w:rPr>
          <w:rFonts w:hint="eastAsia"/>
          <w:lang w:eastAsia="zh-CN"/>
        </w:rPr>
        <w:t>tuning recommendation.</w:t>
      </w:r>
    </w:p>
    <w:p w14:paraId="4A54C100" w14:textId="77777777" w:rsidR="00FA13B1" w:rsidRDefault="00EA324B" w:rsidP="00FA13B1">
      <w:pPr>
        <w:pStyle w:val="Heading1"/>
        <w:rPr>
          <w:lang w:eastAsia="zh-CN"/>
        </w:rPr>
      </w:pPr>
      <w:bookmarkStart w:id="196" w:name="_Toc4770433"/>
      <w:r>
        <w:rPr>
          <w:lang w:eastAsia="zh-CN"/>
        </w:rPr>
        <w:t>Schedule</w:t>
      </w:r>
      <w:bookmarkEnd w:id="196"/>
      <w:r w:rsidR="00FA13B1" w:rsidRPr="00FA13B1">
        <w:rPr>
          <w:lang w:eastAsia="zh-CN"/>
        </w:rPr>
        <w:t xml:space="preserve"> </w:t>
      </w:r>
    </w:p>
    <w:tbl>
      <w:tblPr>
        <w:tblStyle w:val="TableGrid"/>
        <w:tblpPr w:leftFromText="180" w:rightFromText="180" w:vertAnchor="text" w:horzAnchor="page" w:tblpX="1813" w:tblpY="122"/>
        <w:tblW w:w="9018" w:type="dxa"/>
        <w:tblLook w:val="01E0" w:firstRow="1" w:lastRow="1" w:firstColumn="1" w:lastColumn="1" w:noHBand="0" w:noVBand="0"/>
      </w:tblPr>
      <w:tblGrid>
        <w:gridCol w:w="1188"/>
        <w:gridCol w:w="1530"/>
        <w:gridCol w:w="4680"/>
        <w:gridCol w:w="1620"/>
      </w:tblGrid>
      <w:tr w:rsidR="00427A7A" w14:paraId="57463850" w14:textId="77777777" w:rsidTr="002547D2">
        <w:trPr>
          <w:trHeight w:val="534"/>
        </w:trPr>
        <w:tc>
          <w:tcPr>
            <w:tcW w:w="1188" w:type="dxa"/>
            <w:shd w:val="clear" w:color="auto" w:fill="BFBFBF" w:themeFill="background1" w:themeFillShade="BF"/>
          </w:tcPr>
          <w:p w14:paraId="307CEDED" w14:textId="77777777" w:rsidR="00427A7A" w:rsidRPr="00A74CE5" w:rsidRDefault="00427A7A" w:rsidP="002547D2">
            <w:pPr>
              <w:rPr>
                <w:b/>
              </w:rPr>
            </w:pPr>
            <w:r w:rsidRPr="00535585">
              <w:t>Testing Milestone</w:t>
            </w:r>
          </w:p>
        </w:tc>
        <w:tc>
          <w:tcPr>
            <w:tcW w:w="1530" w:type="dxa"/>
            <w:shd w:val="clear" w:color="auto" w:fill="BFBFBF" w:themeFill="background1" w:themeFillShade="BF"/>
          </w:tcPr>
          <w:p w14:paraId="43C0572B" w14:textId="77777777" w:rsidR="00427A7A" w:rsidRPr="007E1140" w:rsidRDefault="00427A7A" w:rsidP="002547D2">
            <w:pPr>
              <w:rPr>
                <w:rFonts w:eastAsiaTheme="minorEastAsia"/>
                <w:b/>
                <w:lang w:eastAsia="zh-CN"/>
              </w:rPr>
            </w:pPr>
            <w:r>
              <w:rPr>
                <w:rFonts w:eastAsiaTheme="minorEastAsia" w:hint="eastAsia"/>
                <w:b/>
                <w:lang w:eastAsia="zh-CN"/>
              </w:rPr>
              <w:t>Target Date</w:t>
            </w:r>
          </w:p>
        </w:tc>
        <w:tc>
          <w:tcPr>
            <w:tcW w:w="4680" w:type="dxa"/>
            <w:shd w:val="clear" w:color="auto" w:fill="BFBFBF" w:themeFill="background1" w:themeFillShade="BF"/>
          </w:tcPr>
          <w:p w14:paraId="44DCDDB2" w14:textId="77777777" w:rsidR="00427A7A" w:rsidRPr="00A74CE5" w:rsidRDefault="00427A7A" w:rsidP="002547D2">
            <w:pPr>
              <w:rPr>
                <w:b/>
              </w:rPr>
            </w:pPr>
            <w:r>
              <w:rPr>
                <w:b/>
              </w:rPr>
              <w:t>Content</w:t>
            </w:r>
          </w:p>
        </w:tc>
        <w:tc>
          <w:tcPr>
            <w:tcW w:w="1620" w:type="dxa"/>
            <w:shd w:val="clear" w:color="auto" w:fill="BFBFBF" w:themeFill="background1" w:themeFillShade="BF"/>
          </w:tcPr>
          <w:p w14:paraId="6831BDAB" w14:textId="77777777" w:rsidR="00427A7A" w:rsidRPr="00A74CE5" w:rsidRDefault="00427A7A" w:rsidP="002547D2">
            <w:pPr>
              <w:rPr>
                <w:b/>
              </w:rPr>
            </w:pPr>
            <w:r>
              <w:rPr>
                <w:rFonts w:eastAsiaTheme="minorEastAsia" w:hint="eastAsia"/>
                <w:b/>
                <w:lang w:eastAsia="zh-CN"/>
              </w:rPr>
              <w:t>Owner</w:t>
            </w:r>
            <w:r w:rsidRPr="00A74CE5">
              <w:rPr>
                <w:rFonts w:hint="eastAsia"/>
                <w:b/>
              </w:rPr>
              <w:t xml:space="preserve">  </w:t>
            </w:r>
          </w:p>
        </w:tc>
      </w:tr>
      <w:tr w:rsidR="00427A7A" w14:paraId="18EE78D3" w14:textId="77777777" w:rsidTr="002547D2">
        <w:trPr>
          <w:trHeight w:val="526"/>
        </w:trPr>
        <w:tc>
          <w:tcPr>
            <w:tcW w:w="1188" w:type="dxa"/>
          </w:tcPr>
          <w:p w14:paraId="3BEB442F" w14:textId="77777777" w:rsidR="00427A7A" w:rsidRDefault="00427A7A" w:rsidP="002547D2">
            <w:pPr>
              <w:rPr>
                <w:rFonts w:eastAsiaTheme="minorEastAsia"/>
                <w:lang w:eastAsia="zh-CN"/>
              </w:rPr>
            </w:pPr>
            <w:r>
              <w:rPr>
                <w:rFonts w:eastAsiaTheme="minorEastAsia" w:hint="eastAsia"/>
                <w:lang w:eastAsia="zh-CN"/>
              </w:rPr>
              <w:t>Planning</w:t>
            </w:r>
          </w:p>
          <w:p w14:paraId="4BA380DC" w14:textId="77777777" w:rsidR="00427A7A" w:rsidRPr="00FA13B1" w:rsidRDefault="00427A7A" w:rsidP="002547D2">
            <w:pPr>
              <w:rPr>
                <w:rFonts w:eastAsiaTheme="minorEastAsia"/>
                <w:lang w:eastAsia="zh-CN"/>
              </w:rPr>
            </w:pPr>
          </w:p>
        </w:tc>
        <w:tc>
          <w:tcPr>
            <w:tcW w:w="1530" w:type="dxa"/>
          </w:tcPr>
          <w:p w14:paraId="5A936431" w14:textId="77777777" w:rsidR="00427A7A" w:rsidRPr="00F06CCA" w:rsidRDefault="00427A7A" w:rsidP="002547D2">
            <w:pPr>
              <w:rPr>
                <w:rFonts w:eastAsiaTheme="minorEastAsia"/>
                <w:lang w:eastAsia="zh-CN"/>
              </w:rPr>
            </w:pPr>
            <w:r>
              <w:rPr>
                <w:rFonts w:eastAsiaTheme="minorEastAsia" w:hint="eastAsia"/>
                <w:lang w:eastAsia="zh-CN"/>
              </w:rPr>
              <w:t>07/29/2019-08/02/2019</w:t>
            </w:r>
          </w:p>
        </w:tc>
        <w:tc>
          <w:tcPr>
            <w:tcW w:w="4680" w:type="dxa"/>
          </w:tcPr>
          <w:p w14:paraId="637797B2" w14:textId="77777777" w:rsidR="00427A7A" w:rsidRPr="00E75847" w:rsidRDefault="00427A7A" w:rsidP="00427A7A">
            <w:pPr>
              <w:pStyle w:val="ListParagraph"/>
              <w:numPr>
                <w:ilvl w:val="0"/>
                <w:numId w:val="22"/>
              </w:numPr>
              <w:ind w:left="346" w:firstLineChars="0"/>
              <w:rPr>
                <w:rFonts w:eastAsiaTheme="minorEastAsia"/>
                <w:lang w:eastAsia="zh-CN"/>
              </w:rPr>
            </w:pPr>
            <w:r>
              <w:rPr>
                <w:rFonts w:hint="eastAsia"/>
                <w:lang w:eastAsia="zh-CN"/>
              </w:rPr>
              <w:t>Test plan design</w:t>
            </w:r>
          </w:p>
          <w:p w14:paraId="7E037714" w14:textId="77777777" w:rsidR="00427A7A" w:rsidRPr="00E75847" w:rsidRDefault="00427A7A" w:rsidP="00427A7A">
            <w:pPr>
              <w:pStyle w:val="ListParagraph"/>
              <w:numPr>
                <w:ilvl w:val="0"/>
                <w:numId w:val="22"/>
              </w:numPr>
              <w:ind w:left="346" w:firstLineChars="0"/>
              <w:rPr>
                <w:rFonts w:eastAsiaTheme="minorEastAsia"/>
                <w:lang w:eastAsia="zh-CN"/>
              </w:rPr>
            </w:pPr>
            <w:r>
              <w:rPr>
                <w:rFonts w:eastAsiaTheme="minorEastAsia" w:hint="eastAsia"/>
                <w:lang w:eastAsia="zh-CN"/>
              </w:rPr>
              <w:t>Test plan review and update</w:t>
            </w:r>
          </w:p>
        </w:tc>
        <w:tc>
          <w:tcPr>
            <w:tcW w:w="1620" w:type="dxa"/>
          </w:tcPr>
          <w:p w14:paraId="65FC3E4A" w14:textId="77777777" w:rsidR="00427A7A" w:rsidRDefault="00427A7A" w:rsidP="002547D2">
            <w:pPr>
              <w:rPr>
                <w:lang w:eastAsia="zh-CN"/>
              </w:rPr>
            </w:pPr>
            <w:r>
              <w:rPr>
                <w:rFonts w:eastAsiaTheme="minorEastAsia" w:hint="eastAsia"/>
                <w:lang w:eastAsia="zh-CN"/>
              </w:rPr>
              <w:t>Hao</w:t>
            </w:r>
            <w:r>
              <w:rPr>
                <w:rFonts w:hint="eastAsia"/>
                <w:lang w:eastAsia="zh-CN"/>
              </w:rPr>
              <w:t xml:space="preserve"> Wang</w:t>
            </w:r>
          </w:p>
        </w:tc>
      </w:tr>
      <w:tr w:rsidR="00427A7A" w14:paraId="27509071" w14:textId="77777777" w:rsidTr="002547D2">
        <w:trPr>
          <w:trHeight w:val="526"/>
        </w:trPr>
        <w:tc>
          <w:tcPr>
            <w:tcW w:w="1188" w:type="dxa"/>
          </w:tcPr>
          <w:p w14:paraId="0F9DE543" w14:textId="77777777" w:rsidR="00427A7A" w:rsidRPr="00D060B8" w:rsidRDefault="00427A7A" w:rsidP="002547D2">
            <w:pPr>
              <w:pStyle w:val="CellBody"/>
              <w:rPr>
                <w:rFonts w:eastAsiaTheme="minorEastAsia"/>
                <w:lang w:eastAsia="zh-CN"/>
              </w:rPr>
            </w:pPr>
            <w:r w:rsidRPr="00D060B8">
              <w:rPr>
                <w:rFonts w:eastAsiaTheme="minorEastAsia" w:hint="eastAsia"/>
                <w:lang w:eastAsia="zh-CN"/>
              </w:rPr>
              <w:t>Drop33</w:t>
            </w:r>
          </w:p>
          <w:p w14:paraId="3770EE11" w14:textId="77777777" w:rsidR="00427A7A" w:rsidRPr="00D060B8" w:rsidRDefault="00427A7A" w:rsidP="002547D2">
            <w:pPr>
              <w:pStyle w:val="CellBody"/>
              <w:rPr>
                <w:rFonts w:eastAsiaTheme="minorEastAsia"/>
                <w:lang w:eastAsia="zh-CN"/>
              </w:rPr>
            </w:pPr>
          </w:p>
        </w:tc>
        <w:tc>
          <w:tcPr>
            <w:tcW w:w="1530" w:type="dxa"/>
          </w:tcPr>
          <w:p w14:paraId="0269DAE5" w14:textId="77777777" w:rsidR="00427A7A" w:rsidRPr="00D060B8" w:rsidRDefault="00427A7A" w:rsidP="002547D2">
            <w:pPr>
              <w:pStyle w:val="CellBody"/>
              <w:rPr>
                <w:lang w:eastAsia="zh-CN"/>
              </w:rPr>
            </w:pPr>
            <w:r w:rsidRPr="00D060B8">
              <w:rPr>
                <w:rFonts w:ascii="Helvetica" w:eastAsiaTheme="minorEastAsia" w:hAnsi="Helvetica" w:cs="Helvetica"/>
                <w:color w:val="000000"/>
                <w:szCs w:val="20"/>
                <w:lang w:eastAsia="zh-CN"/>
              </w:rPr>
              <w:t>2019/09/02-2019/09/13</w:t>
            </w:r>
          </w:p>
        </w:tc>
        <w:tc>
          <w:tcPr>
            <w:tcW w:w="4680" w:type="dxa"/>
          </w:tcPr>
          <w:p w14:paraId="31FF3911" w14:textId="77777777" w:rsidR="00427A7A" w:rsidRPr="00D060B8" w:rsidRDefault="00427A7A" w:rsidP="00427A7A">
            <w:pPr>
              <w:pStyle w:val="ListParagraph"/>
              <w:numPr>
                <w:ilvl w:val="0"/>
                <w:numId w:val="22"/>
              </w:numPr>
              <w:ind w:left="346" w:firstLineChars="0"/>
              <w:rPr>
                <w:lang w:eastAsia="zh-CN"/>
              </w:rPr>
            </w:pPr>
            <w:r w:rsidRPr="00D060B8">
              <w:rPr>
                <w:rFonts w:hint="eastAsia"/>
                <w:lang w:eastAsia="zh-CN"/>
              </w:rPr>
              <w:t xml:space="preserve">Test environment set up </w:t>
            </w:r>
          </w:p>
          <w:p w14:paraId="273D0BA9" w14:textId="77777777" w:rsidR="00427A7A" w:rsidRPr="00D060B8" w:rsidRDefault="00427A7A" w:rsidP="00427A7A">
            <w:pPr>
              <w:pStyle w:val="ListParagraph"/>
              <w:numPr>
                <w:ilvl w:val="0"/>
                <w:numId w:val="22"/>
              </w:numPr>
              <w:ind w:left="346" w:firstLineChars="0"/>
              <w:rPr>
                <w:rFonts w:eastAsiaTheme="minorEastAsia"/>
                <w:lang w:eastAsia="zh-CN"/>
              </w:rPr>
            </w:pPr>
            <w:r w:rsidRPr="00D060B8">
              <w:rPr>
                <w:rFonts w:hint="eastAsia"/>
                <w:lang w:eastAsia="zh-CN"/>
              </w:rPr>
              <w:t>Prepare the test background test data</w:t>
            </w:r>
          </w:p>
          <w:p w14:paraId="6BF50BA3" w14:textId="77777777" w:rsidR="00427A7A" w:rsidRPr="00D060B8" w:rsidRDefault="00427A7A" w:rsidP="00427A7A">
            <w:pPr>
              <w:pStyle w:val="ListParagraph"/>
              <w:numPr>
                <w:ilvl w:val="0"/>
                <w:numId w:val="22"/>
              </w:numPr>
              <w:ind w:left="346" w:firstLineChars="0"/>
              <w:jc w:val="both"/>
              <w:rPr>
                <w:lang w:eastAsia="zh-CN"/>
              </w:rPr>
            </w:pPr>
            <w:r w:rsidRPr="00D060B8">
              <w:rPr>
                <w:rFonts w:hint="eastAsia"/>
                <w:lang w:eastAsia="zh-CN"/>
              </w:rPr>
              <w:t>O</w:t>
            </w:r>
            <w:r w:rsidRPr="00D060B8">
              <w:rPr>
                <w:lang w:eastAsia="zh-CN"/>
              </w:rPr>
              <w:t>ptimization</w:t>
            </w:r>
            <w:r w:rsidRPr="00D060B8">
              <w:rPr>
                <w:rFonts w:hint="eastAsia"/>
                <w:lang w:eastAsia="zh-CN"/>
              </w:rPr>
              <w:t xml:space="preserve"> </w:t>
            </w:r>
          </w:p>
          <w:p w14:paraId="32CC63BA" w14:textId="77777777" w:rsidR="00427A7A" w:rsidRPr="00D060B8" w:rsidRDefault="00427A7A" w:rsidP="00D060B8">
            <w:pPr>
              <w:jc w:val="both"/>
              <w:rPr>
                <w:lang w:eastAsia="zh-CN"/>
              </w:rPr>
            </w:pPr>
          </w:p>
        </w:tc>
        <w:tc>
          <w:tcPr>
            <w:tcW w:w="1620" w:type="dxa"/>
          </w:tcPr>
          <w:p w14:paraId="661AA59E" w14:textId="77777777" w:rsidR="00427A7A" w:rsidRPr="00D060B8" w:rsidRDefault="00427A7A" w:rsidP="002547D2">
            <w:r w:rsidRPr="00D060B8">
              <w:rPr>
                <w:rFonts w:eastAsiaTheme="minorEastAsia" w:hint="eastAsia"/>
                <w:lang w:eastAsia="zh-CN"/>
              </w:rPr>
              <w:t>Hao</w:t>
            </w:r>
            <w:r w:rsidRPr="00D060B8">
              <w:rPr>
                <w:rFonts w:hint="eastAsia"/>
                <w:lang w:eastAsia="zh-CN"/>
              </w:rPr>
              <w:t xml:space="preserve"> Wang</w:t>
            </w:r>
          </w:p>
        </w:tc>
      </w:tr>
      <w:tr w:rsidR="00427A7A" w14:paraId="537F4005" w14:textId="77777777" w:rsidTr="002547D2">
        <w:trPr>
          <w:trHeight w:val="807"/>
        </w:trPr>
        <w:tc>
          <w:tcPr>
            <w:tcW w:w="1188" w:type="dxa"/>
          </w:tcPr>
          <w:p w14:paraId="58C2040F" w14:textId="77777777" w:rsidR="00427A7A" w:rsidRPr="0085237B" w:rsidRDefault="00427A7A" w:rsidP="002547D2">
            <w:pPr>
              <w:pStyle w:val="CellBody"/>
              <w:rPr>
                <w:rFonts w:eastAsiaTheme="minorEastAsia"/>
                <w:lang w:eastAsia="zh-CN"/>
              </w:rPr>
            </w:pPr>
            <w:r>
              <w:rPr>
                <w:rFonts w:eastAsiaTheme="minorEastAsia" w:hint="eastAsia"/>
                <w:lang w:eastAsia="zh-CN"/>
              </w:rPr>
              <w:t>Drop34</w:t>
            </w:r>
          </w:p>
        </w:tc>
        <w:tc>
          <w:tcPr>
            <w:tcW w:w="1530" w:type="dxa"/>
          </w:tcPr>
          <w:p w14:paraId="26229874" w14:textId="77777777" w:rsidR="00427A7A" w:rsidRPr="00E61343" w:rsidRDefault="00427A7A" w:rsidP="002547D2">
            <w:pPr>
              <w:pStyle w:val="CellBody"/>
              <w:rPr>
                <w:lang w:eastAsia="zh-CN"/>
              </w:rPr>
            </w:pPr>
            <w:r>
              <w:rPr>
                <w:rFonts w:hint="eastAsia"/>
                <w:lang w:eastAsia="zh-CN"/>
              </w:rPr>
              <w:t>2019/0</w:t>
            </w:r>
            <w:r>
              <w:rPr>
                <w:lang w:eastAsia="zh-CN"/>
              </w:rPr>
              <w:t>9</w:t>
            </w:r>
            <w:r>
              <w:rPr>
                <w:rFonts w:hint="eastAsia"/>
                <w:lang w:eastAsia="zh-CN"/>
              </w:rPr>
              <w:t>/16-2019/0</w:t>
            </w:r>
            <w:r>
              <w:rPr>
                <w:lang w:eastAsia="zh-CN"/>
              </w:rPr>
              <w:t>9</w:t>
            </w:r>
            <w:r>
              <w:rPr>
                <w:rFonts w:hint="eastAsia"/>
                <w:lang w:eastAsia="zh-CN"/>
              </w:rPr>
              <w:t>/</w:t>
            </w:r>
            <w:r>
              <w:rPr>
                <w:lang w:eastAsia="zh-CN"/>
              </w:rPr>
              <w:t>30</w:t>
            </w:r>
          </w:p>
        </w:tc>
        <w:tc>
          <w:tcPr>
            <w:tcW w:w="4680" w:type="dxa"/>
          </w:tcPr>
          <w:p w14:paraId="183F6E4A" w14:textId="77777777" w:rsidR="00427A7A" w:rsidRPr="00E75847" w:rsidRDefault="00427A7A" w:rsidP="00427A7A">
            <w:pPr>
              <w:pStyle w:val="ListParagraph"/>
              <w:numPr>
                <w:ilvl w:val="0"/>
                <w:numId w:val="28"/>
              </w:numPr>
              <w:ind w:left="342" w:firstLineChars="0"/>
              <w:rPr>
                <w:lang w:eastAsia="zh-CN"/>
              </w:rPr>
            </w:pPr>
            <w:r>
              <w:rPr>
                <w:rFonts w:hint="eastAsia"/>
                <w:lang w:eastAsia="zh-CN"/>
              </w:rPr>
              <w:t xml:space="preserve">Test environment set up </w:t>
            </w:r>
          </w:p>
          <w:p w14:paraId="5476BFAF" w14:textId="77777777" w:rsidR="00427A7A" w:rsidRPr="0011471D" w:rsidRDefault="00427A7A" w:rsidP="00427A7A">
            <w:pPr>
              <w:pStyle w:val="ListParagraph"/>
              <w:numPr>
                <w:ilvl w:val="0"/>
                <w:numId w:val="28"/>
              </w:numPr>
              <w:ind w:left="342" w:firstLineChars="0"/>
              <w:rPr>
                <w:rFonts w:eastAsiaTheme="minorEastAsia"/>
                <w:lang w:eastAsia="zh-CN"/>
              </w:rPr>
            </w:pPr>
            <w:r>
              <w:rPr>
                <w:rFonts w:hint="eastAsia"/>
                <w:lang w:eastAsia="zh-CN"/>
              </w:rPr>
              <w:t>Prepare the test background test data</w:t>
            </w:r>
          </w:p>
          <w:p w14:paraId="6AA47C41" w14:textId="77777777" w:rsidR="00427A7A" w:rsidRPr="00A5600D" w:rsidRDefault="002C1EBD" w:rsidP="00427A7A">
            <w:pPr>
              <w:pStyle w:val="ListParagraph"/>
              <w:numPr>
                <w:ilvl w:val="0"/>
                <w:numId w:val="28"/>
              </w:numPr>
              <w:ind w:left="342" w:firstLineChars="0"/>
              <w:jc w:val="both"/>
              <w:rPr>
                <w:lang w:eastAsia="zh-CN"/>
              </w:rPr>
            </w:pPr>
            <w:r>
              <w:rPr>
                <w:rFonts w:eastAsiaTheme="minorEastAsia"/>
                <w:lang w:eastAsia="zh-CN"/>
              </w:rPr>
              <w:t>reliability</w:t>
            </w:r>
            <w:r w:rsidR="00427A7A" w:rsidRPr="0085237B">
              <w:rPr>
                <w:rFonts w:eastAsiaTheme="minorEastAsia"/>
                <w:lang w:eastAsia="zh-CN"/>
              </w:rPr>
              <w:t xml:space="preserve"> test for PS </w:t>
            </w:r>
            <w:r w:rsidR="00427A7A">
              <w:rPr>
                <w:rFonts w:eastAsiaTheme="minorEastAsia"/>
                <w:lang w:eastAsia="zh-CN"/>
              </w:rPr>
              <w:t>on Windows Server 2008</w:t>
            </w:r>
          </w:p>
          <w:p w14:paraId="433FC818" w14:textId="77777777" w:rsidR="00427A7A" w:rsidRDefault="00427A7A" w:rsidP="00427A7A">
            <w:pPr>
              <w:pStyle w:val="ListParagraph"/>
              <w:numPr>
                <w:ilvl w:val="0"/>
                <w:numId w:val="28"/>
              </w:numPr>
              <w:ind w:left="342" w:firstLineChars="0"/>
              <w:jc w:val="both"/>
              <w:rPr>
                <w:lang w:eastAsia="zh-CN"/>
              </w:rPr>
            </w:pPr>
            <w:r w:rsidRPr="003F7B00">
              <w:rPr>
                <w:rFonts w:hint="eastAsia"/>
                <w:lang w:eastAsia="zh-CN"/>
              </w:rPr>
              <w:t>O</w:t>
            </w:r>
            <w:r>
              <w:rPr>
                <w:lang w:eastAsia="zh-CN"/>
              </w:rPr>
              <w:t>ptimization</w:t>
            </w:r>
            <w:r>
              <w:rPr>
                <w:rFonts w:hint="eastAsia"/>
                <w:lang w:eastAsia="zh-CN"/>
              </w:rPr>
              <w:t xml:space="preserve"> &amp; verification</w:t>
            </w:r>
          </w:p>
          <w:p w14:paraId="00EC0B94" w14:textId="77777777" w:rsidR="00427A7A" w:rsidRPr="0085237B" w:rsidRDefault="00427A7A" w:rsidP="00427A7A">
            <w:pPr>
              <w:pStyle w:val="ListParagraph"/>
              <w:numPr>
                <w:ilvl w:val="0"/>
                <w:numId w:val="28"/>
              </w:numPr>
              <w:ind w:left="342" w:firstLineChars="0"/>
              <w:rPr>
                <w:rFonts w:eastAsiaTheme="minorEastAsia"/>
                <w:lang w:eastAsia="zh-CN"/>
              </w:rPr>
            </w:pPr>
            <w:r>
              <w:rPr>
                <w:rFonts w:hint="eastAsia"/>
                <w:lang w:eastAsia="zh-CN"/>
              </w:rPr>
              <w:t>Test report</w:t>
            </w:r>
          </w:p>
        </w:tc>
        <w:tc>
          <w:tcPr>
            <w:tcW w:w="1620" w:type="dxa"/>
          </w:tcPr>
          <w:p w14:paraId="7A84CB7C" w14:textId="77777777" w:rsidR="00427A7A" w:rsidRDefault="00427A7A" w:rsidP="002547D2">
            <w:r w:rsidRPr="00212F1A">
              <w:rPr>
                <w:rFonts w:eastAsiaTheme="minorEastAsia" w:hint="eastAsia"/>
                <w:lang w:eastAsia="zh-CN"/>
              </w:rPr>
              <w:t>Hao</w:t>
            </w:r>
            <w:r w:rsidRPr="00212F1A">
              <w:rPr>
                <w:rFonts w:hint="eastAsia"/>
                <w:lang w:eastAsia="zh-CN"/>
              </w:rPr>
              <w:t xml:space="preserve"> Wang</w:t>
            </w:r>
          </w:p>
        </w:tc>
      </w:tr>
      <w:tr w:rsidR="00427A7A" w14:paraId="2AF81658" w14:textId="77777777" w:rsidTr="002547D2">
        <w:trPr>
          <w:trHeight w:val="807"/>
        </w:trPr>
        <w:tc>
          <w:tcPr>
            <w:tcW w:w="1188" w:type="dxa"/>
          </w:tcPr>
          <w:p w14:paraId="53C7DB74" w14:textId="77777777" w:rsidR="00427A7A" w:rsidRDefault="00427A7A" w:rsidP="002547D2">
            <w:pPr>
              <w:pStyle w:val="CellBody"/>
              <w:rPr>
                <w:lang w:eastAsia="zh-CN"/>
              </w:rPr>
            </w:pPr>
            <w:r>
              <w:rPr>
                <w:rFonts w:hint="eastAsia"/>
                <w:lang w:eastAsia="zh-CN"/>
              </w:rPr>
              <w:t xml:space="preserve">Drop 35 </w:t>
            </w:r>
          </w:p>
          <w:p w14:paraId="353AD09A" w14:textId="77777777" w:rsidR="00427A7A" w:rsidRPr="00E61343" w:rsidRDefault="00427A7A" w:rsidP="002547D2">
            <w:pPr>
              <w:pStyle w:val="CellBody"/>
              <w:rPr>
                <w:lang w:eastAsia="zh-CN"/>
              </w:rPr>
            </w:pPr>
          </w:p>
        </w:tc>
        <w:tc>
          <w:tcPr>
            <w:tcW w:w="1530" w:type="dxa"/>
          </w:tcPr>
          <w:p w14:paraId="2C616728" w14:textId="77777777" w:rsidR="00427A7A" w:rsidRPr="00E61343" w:rsidRDefault="00427A7A" w:rsidP="002547D2">
            <w:pPr>
              <w:pStyle w:val="CellBody"/>
              <w:rPr>
                <w:lang w:eastAsia="zh-CN"/>
              </w:rPr>
            </w:pPr>
            <w:r>
              <w:rPr>
                <w:rFonts w:hint="eastAsia"/>
                <w:lang w:eastAsia="zh-CN"/>
              </w:rPr>
              <w:t>2019/10/08-2019/10/18</w:t>
            </w:r>
          </w:p>
        </w:tc>
        <w:tc>
          <w:tcPr>
            <w:tcW w:w="4680" w:type="dxa"/>
          </w:tcPr>
          <w:p w14:paraId="2FBF40C0" w14:textId="77777777" w:rsidR="00427A7A" w:rsidRPr="00A5600D" w:rsidRDefault="00A85653" w:rsidP="00427A7A">
            <w:pPr>
              <w:pStyle w:val="ListParagraph"/>
              <w:numPr>
                <w:ilvl w:val="0"/>
                <w:numId w:val="28"/>
              </w:numPr>
              <w:ind w:left="342" w:firstLineChars="0"/>
              <w:jc w:val="both"/>
              <w:rPr>
                <w:lang w:eastAsia="zh-CN"/>
              </w:rPr>
            </w:pPr>
            <w:r>
              <w:rPr>
                <w:rFonts w:eastAsiaTheme="minorEastAsia"/>
                <w:lang w:eastAsia="zh-CN"/>
              </w:rPr>
              <w:t>Reliability</w:t>
            </w:r>
            <w:r w:rsidR="00427A7A" w:rsidRPr="0085237B">
              <w:rPr>
                <w:rFonts w:eastAsiaTheme="minorEastAsia"/>
                <w:lang w:eastAsia="zh-CN"/>
              </w:rPr>
              <w:t xml:space="preserve"> test for PS </w:t>
            </w:r>
            <w:r w:rsidR="00427A7A">
              <w:rPr>
                <w:rFonts w:eastAsiaTheme="minorEastAsia"/>
                <w:lang w:eastAsia="zh-CN"/>
              </w:rPr>
              <w:t>on Windows Server 2008 if necessary</w:t>
            </w:r>
          </w:p>
          <w:p w14:paraId="5723C9B5" w14:textId="77777777" w:rsidR="00427A7A" w:rsidRPr="00A5600D" w:rsidRDefault="00427A7A" w:rsidP="00427A7A">
            <w:pPr>
              <w:pStyle w:val="ListParagraph"/>
              <w:numPr>
                <w:ilvl w:val="0"/>
                <w:numId w:val="28"/>
              </w:numPr>
              <w:ind w:left="342" w:firstLineChars="0"/>
              <w:rPr>
                <w:rFonts w:eastAsiaTheme="minorEastAsia"/>
                <w:lang w:eastAsia="zh-CN"/>
              </w:rPr>
            </w:pPr>
            <w:r w:rsidRPr="003F7B00">
              <w:rPr>
                <w:rFonts w:hint="eastAsia"/>
                <w:lang w:eastAsia="zh-CN"/>
              </w:rPr>
              <w:t>O</w:t>
            </w:r>
            <w:r>
              <w:rPr>
                <w:lang w:eastAsia="zh-CN"/>
              </w:rPr>
              <w:t>ptimization</w:t>
            </w:r>
            <w:r>
              <w:rPr>
                <w:rFonts w:hint="eastAsia"/>
                <w:lang w:eastAsia="zh-CN"/>
              </w:rPr>
              <w:t xml:space="preserve"> &amp; verification</w:t>
            </w:r>
          </w:p>
          <w:p w14:paraId="12FE1B4B" w14:textId="77777777" w:rsidR="00427A7A" w:rsidRDefault="00427A7A" w:rsidP="00427A7A">
            <w:pPr>
              <w:pStyle w:val="ListParagraph"/>
              <w:numPr>
                <w:ilvl w:val="0"/>
                <w:numId w:val="28"/>
              </w:numPr>
              <w:ind w:left="342" w:firstLineChars="0"/>
              <w:jc w:val="both"/>
              <w:rPr>
                <w:lang w:eastAsia="zh-CN"/>
              </w:rPr>
            </w:pPr>
            <w:r>
              <w:rPr>
                <w:rFonts w:hint="eastAsia"/>
                <w:lang w:eastAsia="zh-CN"/>
              </w:rPr>
              <w:t>Test report</w:t>
            </w:r>
          </w:p>
        </w:tc>
        <w:tc>
          <w:tcPr>
            <w:tcW w:w="1620" w:type="dxa"/>
          </w:tcPr>
          <w:p w14:paraId="3969CD5C" w14:textId="77777777" w:rsidR="00427A7A" w:rsidRPr="00212F1A" w:rsidRDefault="00427A7A" w:rsidP="002547D2">
            <w:pPr>
              <w:rPr>
                <w:rFonts w:eastAsiaTheme="minorEastAsia"/>
                <w:lang w:eastAsia="zh-CN"/>
              </w:rPr>
            </w:pPr>
            <w:r w:rsidRPr="00212F1A">
              <w:rPr>
                <w:rFonts w:eastAsiaTheme="minorEastAsia" w:hint="eastAsia"/>
                <w:lang w:eastAsia="zh-CN"/>
              </w:rPr>
              <w:t>Hao</w:t>
            </w:r>
            <w:r w:rsidRPr="00212F1A">
              <w:rPr>
                <w:rFonts w:hint="eastAsia"/>
                <w:lang w:eastAsia="zh-CN"/>
              </w:rPr>
              <w:t xml:space="preserve"> Wang</w:t>
            </w:r>
          </w:p>
        </w:tc>
      </w:tr>
    </w:tbl>
    <w:p w14:paraId="0A7DF23B" w14:textId="77777777" w:rsidR="00427A7A" w:rsidRDefault="00427A7A" w:rsidP="00427A7A">
      <w:pPr>
        <w:rPr>
          <w:lang w:eastAsia="zh-CN"/>
        </w:rPr>
      </w:pPr>
    </w:p>
    <w:p w14:paraId="1CC2871F" w14:textId="77777777" w:rsidR="00427A7A" w:rsidRDefault="00427A7A" w:rsidP="00427A7A">
      <w:pPr>
        <w:rPr>
          <w:lang w:eastAsia="zh-CN"/>
        </w:rPr>
      </w:pPr>
    </w:p>
    <w:p w14:paraId="6DC660E3" w14:textId="77777777" w:rsidR="009062CB" w:rsidRDefault="009062CB" w:rsidP="009062CB">
      <w:pPr>
        <w:pStyle w:val="BodyTextIndent"/>
        <w:ind w:left="0"/>
        <w:jc w:val="center"/>
        <w:rPr>
          <w:rFonts w:ascii="Times New Roman" w:hAnsi="Times New Roman" w:cs="Times New Roman"/>
          <w:b/>
          <w:bCs/>
          <w:sz w:val="24"/>
        </w:rPr>
      </w:pPr>
      <w:r>
        <w:rPr>
          <w:rFonts w:ascii="Times New Roman" w:hAnsi="Times New Roman" w:cs="Times New Roman"/>
          <w:b/>
          <w:bCs/>
          <w:sz w:val="24"/>
        </w:rPr>
        <w:t>&lt;End of Document&gt;</w:t>
      </w:r>
    </w:p>
    <w:p w14:paraId="6E7FE03E" w14:textId="77777777" w:rsidR="00A52D55" w:rsidRPr="0019707E" w:rsidRDefault="00A52D55" w:rsidP="009062CB">
      <w:pPr>
        <w:pStyle w:val="ListParagraph"/>
        <w:ind w:left="720" w:firstLineChars="0" w:firstLine="0"/>
        <w:rPr>
          <w:rFonts w:eastAsiaTheme="minorEastAsia"/>
          <w:lang w:eastAsia="zh-CN"/>
        </w:rPr>
      </w:pPr>
    </w:p>
    <w:sectPr w:rsidR="00A52D55" w:rsidRPr="0019707E" w:rsidSect="00CC081E">
      <w:headerReference w:type="default" r:id="rId10"/>
      <w:footerReference w:type="even" r:id="rId11"/>
      <w:footerReference w:type="default" r:id="rId12"/>
      <w:footerReference w:type="first" r:id="rId13"/>
      <w:pgSz w:w="11907" w:h="16840" w:code="9"/>
      <w:pgMar w:top="1077" w:right="1304"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1" w:author="Hao  WANG" w:date="2019-08-05T10:26:00Z" w:initials="HW">
    <w:p w14:paraId="60742FCD" w14:textId="77777777" w:rsidR="002547D2" w:rsidRDefault="002547D2" w:rsidP="002547D2">
      <w:pPr>
        <w:pStyle w:val="CommentText"/>
      </w:pPr>
      <w:r>
        <w:rPr>
          <w:rStyle w:val="CommentReference"/>
        </w:rPr>
        <w:annotationRef/>
      </w:r>
      <w:r>
        <w:t>Verify from song yang, modify some data</w:t>
      </w:r>
    </w:p>
  </w:comment>
  <w:comment w:id="152" w:author="Hao  WANG" w:date="2019-08-05T11:20:00Z" w:initials="HW">
    <w:p w14:paraId="645AB02D" w14:textId="77777777" w:rsidR="002547D2" w:rsidRDefault="002547D2">
      <w:pPr>
        <w:pStyle w:val="CommentText"/>
      </w:pPr>
      <w:r>
        <w:rPr>
          <w:rStyle w:val="CommentReference"/>
        </w:rPr>
        <w:annotationRef/>
      </w:r>
      <w:r>
        <w:t>Change the backgroud data</w:t>
      </w:r>
    </w:p>
  </w:comment>
  <w:comment w:id="153" w:author="Hao  WANG" w:date="2019-08-05T11:19:00Z" w:initials="HW">
    <w:p w14:paraId="06258CFC" w14:textId="77777777" w:rsidR="002547D2" w:rsidRDefault="002547D2">
      <w:pPr>
        <w:pStyle w:val="CommentText"/>
      </w:pPr>
      <w:r>
        <w:rPr>
          <w:rStyle w:val="CommentReference"/>
        </w:rPr>
        <w:annotationRef/>
      </w:r>
    </w:p>
  </w:comment>
  <w:comment w:id="173" w:author="Hao  WANG" w:date="2019-08-05T11:21:00Z" w:initials="HW">
    <w:p w14:paraId="699E62D5" w14:textId="77777777" w:rsidR="002547D2" w:rsidRDefault="002547D2">
      <w:pPr>
        <w:pStyle w:val="CommentText"/>
      </w:pPr>
      <w:r>
        <w:rPr>
          <w:rStyle w:val="CommentReference"/>
        </w:rPr>
        <w:annotationRef/>
      </w:r>
      <w:r>
        <w:t>From 4 to 1</w:t>
      </w:r>
    </w:p>
  </w:comment>
  <w:comment w:id="180" w:author="Hao  WANG" w:date="2019-08-05T11:21:00Z" w:initials="HW">
    <w:p w14:paraId="7C42638F" w14:textId="77777777" w:rsidR="002547D2" w:rsidRDefault="002547D2">
      <w:pPr>
        <w:pStyle w:val="CommentText"/>
      </w:pPr>
      <w:r>
        <w:rPr>
          <w:rStyle w:val="CommentReference"/>
        </w:rPr>
        <w:annotationRef/>
      </w:r>
      <w:r>
        <w:t>Delete this step8</w:t>
      </w:r>
    </w:p>
  </w:comment>
  <w:comment w:id="186" w:author="Hao  WANG" w:date="2019-08-05T11:22:00Z" w:initials="HW">
    <w:p w14:paraId="19F27184" w14:textId="77777777" w:rsidR="002547D2" w:rsidRDefault="002547D2">
      <w:pPr>
        <w:pStyle w:val="CommentText"/>
      </w:pPr>
      <w:r>
        <w:rPr>
          <w:rStyle w:val="CommentReference"/>
        </w:rPr>
        <w:annotationRef/>
      </w:r>
      <w:r>
        <w:t>Delete this step, it will be instead of step3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742FCD" w15:done="0"/>
  <w15:commentEx w15:paraId="645AB02D" w15:done="0"/>
  <w15:commentEx w15:paraId="06258CFC" w15:done="0"/>
  <w15:commentEx w15:paraId="699E62D5" w15:done="0"/>
  <w15:commentEx w15:paraId="7C42638F" w15:done="0"/>
  <w15:commentEx w15:paraId="19F271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8D9CB" w14:textId="77777777" w:rsidR="00033361" w:rsidRDefault="00033361" w:rsidP="00A038EB">
      <w:r>
        <w:separator/>
      </w:r>
    </w:p>
  </w:endnote>
  <w:endnote w:type="continuationSeparator" w:id="0">
    <w:p w14:paraId="650D2199" w14:textId="77777777" w:rsidR="00033361" w:rsidRDefault="00033361" w:rsidP="00A0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A4A5A" w14:textId="77777777" w:rsidR="002547D2" w:rsidRDefault="00254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A32799" w14:textId="77777777" w:rsidR="002547D2" w:rsidRDefault="002547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C69A26" w14:textId="77777777" w:rsidR="002547D2" w:rsidRPr="0027528A" w:rsidRDefault="002547D2" w:rsidP="00CC081E">
    <w:pPr>
      <w:pStyle w:val="Footer"/>
      <w:rPr>
        <w:rFonts w:eastAsiaTheme="minorEastAsia"/>
        <w:lang w:eastAsia="zh-CN"/>
      </w:rPr>
    </w:pPr>
    <w:r>
      <w:rPr>
        <w:rStyle w:val="PageNumber"/>
      </w:rPr>
      <w:tab/>
    </w:r>
    <w:r>
      <w:rPr>
        <w:rStyle w:val="PageNumber"/>
      </w:rPr>
      <w:tab/>
      <w:t xml:space="preserve">Page: </w:t>
    </w:r>
    <w:r>
      <w:rPr>
        <w:rStyle w:val="PageNumber"/>
      </w:rPr>
      <w:fldChar w:fldCharType="begin"/>
    </w:r>
    <w:r>
      <w:rPr>
        <w:rStyle w:val="PageNumber"/>
      </w:rPr>
      <w:instrText xml:space="preserve"> PAGE  \* MERGEFORMAT </w:instrText>
    </w:r>
    <w:r>
      <w:rPr>
        <w:rStyle w:val="PageNumber"/>
      </w:rPr>
      <w:fldChar w:fldCharType="separate"/>
    </w:r>
    <w:r w:rsidR="00822BFC">
      <w:rPr>
        <w:rStyle w:val="PageNumber"/>
        <w:noProof/>
      </w:rPr>
      <w:t>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6744E" w14:textId="77777777" w:rsidR="002547D2" w:rsidRDefault="002547D2">
    <w:pPr>
      <w:pStyle w:val="Footer"/>
      <w:jc w:val="center"/>
    </w:pPr>
    <w:r>
      <w:t xml:space="preserve">Page </w:t>
    </w:r>
    <w:r>
      <w:rPr>
        <w:noProof/>
      </w:rPr>
      <w:fldChar w:fldCharType="begin"/>
    </w:r>
    <w:r>
      <w:rPr>
        <w:noProof/>
      </w:rPr>
      <w:instrText xml:space="preserve"> PAGE </w:instrText>
    </w:r>
    <w:r>
      <w:rPr>
        <w:noProof/>
      </w:rPr>
      <w:fldChar w:fldCharType="separate"/>
    </w:r>
    <w:r w:rsidR="00822BFC">
      <w:rPr>
        <w:noProof/>
      </w:rPr>
      <w:t>1</w:t>
    </w:r>
    <w:r>
      <w:rPr>
        <w:noProof/>
      </w:rPr>
      <w:fldChar w:fldCharType="end"/>
    </w:r>
    <w:r>
      <w:t xml:space="preserve"> of </w:t>
    </w:r>
    <w:r>
      <w:rPr>
        <w:noProof/>
      </w:rPr>
      <w:fldChar w:fldCharType="begin"/>
    </w:r>
    <w:r>
      <w:rPr>
        <w:noProof/>
      </w:rPr>
      <w:instrText xml:space="preserve"> NUMPAGES </w:instrText>
    </w:r>
    <w:r>
      <w:rPr>
        <w:noProof/>
      </w:rPr>
      <w:fldChar w:fldCharType="separate"/>
    </w:r>
    <w:r w:rsidR="00822BFC">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AB47A" w14:textId="77777777" w:rsidR="00033361" w:rsidRDefault="00033361" w:rsidP="00A038EB">
      <w:r>
        <w:separator/>
      </w:r>
    </w:p>
  </w:footnote>
  <w:footnote w:type="continuationSeparator" w:id="0">
    <w:p w14:paraId="4ACC4E86" w14:textId="77777777" w:rsidR="00033361" w:rsidRDefault="00033361" w:rsidP="00A03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ACADF" w14:textId="77777777" w:rsidR="002547D2" w:rsidRDefault="002547D2">
    <w:pPr>
      <w:pStyle w:val="Header"/>
      <w:jc w:val="center"/>
      <w:rPr>
        <w:rFonts w:ascii="Arial" w:hAnsi="Arial"/>
        <w:b/>
        <w:bCs/>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F3E3706"/>
    <w:lvl w:ilvl="0">
      <w:start w:val="1"/>
      <w:numFmt w:val="decimal"/>
      <w:pStyle w:val="ListNumber"/>
      <w:lvlText w:val="%1."/>
      <w:lvlJc w:val="left"/>
      <w:pPr>
        <w:tabs>
          <w:tab w:val="num" w:pos="360"/>
        </w:tabs>
        <w:ind w:left="360" w:hanging="360"/>
      </w:pPr>
    </w:lvl>
  </w:abstractNum>
  <w:abstractNum w:abstractNumId="1" w15:restartNumberingAfterBreak="0">
    <w:nsid w:val="0A464D2E"/>
    <w:multiLevelType w:val="hybridMultilevel"/>
    <w:tmpl w:val="2E04C766"/>
    <w:lvl w:ilvl="0" w:tplc="3DD43CD6">
      <w:start w:val="1"/>
      <w:numFmt w:val="decimal"/>
      <w:pStyle w:val="ListNumberInden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E50187"/>
    <w:multiLevelType w:val="hybridMultilevel"/>
    <w:tmpl w:val="FB7E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57A07"/>
    <w:multiLevelType w:val="hybridMultilevel"/>
    <w:tmpl w:val="71D8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E149A"/>
    <w:multiLevelType w:val="hybridMultilevel"/>
    <w:tmpl w:val="08EE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5001"/>
    <w:multiLevelType w:val="hybridMultilevel"/>
    <w:tmpl w:val="9C6E9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92848"/>
    <w:multiLevelType w:val="hybridMultilevel"/>
    <w:tmpl w:val="FB7E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05740"/>
    <w:multiLevelType w:val="hybridMultilevel"/>
    <w:tmpl w:val="FB7E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F3AAA"/>
    <w:multiLevelType w:val="hybridMultilevel"/>
    <w:tmpl w:val="7A38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306B4"/>
    <w:multiLevelType w:val="hybridMultilevel"/>
    <w:tmpl w:val="347E5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54AF4"/>
    <w:multiLevelType w:val="hybridMultilevel"/>
    <w:tmpl w:val="7042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832F7"/>
    <w:multiLevelType w:val="hybridMultilevel"/>
    <w:tmpl w:val="347E5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C4BE6"/>
    <w:multiLevelType w:val="hybridMultilevel"/>
    <w:tmpl w:val="CC440C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1C68C9"/>
    <w:multiLevelType w:val="hybridMultilevel"/>
    <w:tmpl w:val="D40098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F61A66"/>
    <w:multiLevelType w:val="hybridMultilevel"/>
    <w:tmpl w:val="C2FE0E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BF1FEF"/>
    <w:multiLevelType w:val="hybridMultilevel"/>
    <w:tmpl w:val="4A96D23C"/>
    <w:lvl w:ilvl="0" w:tplc="3426DE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800381"/>
    <w:multiLevelType w:val="multilevel"/>
    <w:tmpl w:val="AE02F8B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4E2B1D62"/>
    <w:multiLevelType w:val="hybridMultilevel"/>
    <w:tmpl w:val="25BE3BC6"/>
    <w:lvl w:ilvl="0" w:tplc="98CC492A">
      <w:start w:val="1"/>
      <w:numFmt w:val="bullet"/>
      <w:pStyle w:val="ListBulletInden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4E7F1D83"/>
    <w:multiLevelType w:val="hybridMultilevel"/>
    <w:tmpl w:val="8196C2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D45495"/>
    <w:multiLevelType w:val="hybridMultilevel"/>
    <w:tmpl w:val="90F484E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59B66FC9"/>
    <w:multiLevelType w:val="hybridMultilevel"/>
    <w:tmpl w:val="9C6E9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1A4321"/>
    <w:multiLevelType w:val="hybridMultilevel"/>
    <w:tmpl w:val="4B7E9068"/>
    <w:lvl w:ilvl="0" w:tplc="DD3E2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B901E2"/>
    <w:multiLevelType w:val="hybridMultilevel"/>
    <w:tmpl w:val="9C6E9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432B9"/>
    <w:multiLevelType w:val="multilevel"/>
    <w:tmpl w:val="390E3B14"/>
    <w:lvl w:ilvl="0">
      <w:start w:val="2"/>
      <w:numFmt w:val="decimal"/>
      <w:pStyle w:val="Table"/>
      <w:lvlText w:val="%1"/>
      <w:lvlJc w:val="left"/>
      <w:pPr>
        <w:tabs>
          <w:tab w:val="num" w:pos="720"/>
        </w:tabs>
        <w:ind w:left="720" w:hanging="720"/>
      </w:pPr>
      <w:rPr>
        <w:rFonts w:hint="default"/>
        <w:u w:val="none"/>
      </w:rPr>
    </w:lvl>
    <w:lvl w:ilvl="1">
      <w:start w:val="5"/>
      <w:numFmt w:val="decimal"/>
      <w:lvlText w:val="%1.%2"/>
      <w:lvlJc w:val="left"/>
      <w:pPr>
        <w:tabs>
          <w:tab w:val="num" w:pos="720"/>
        </w:tabs>
        <w:ind w:left="720" w:hanging="720"/>
      </w:pPr>
      <w:rPr>
        <w:rFonts w:hint="default"/>
        <w:u w:val="non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none"/>
      </w:rPr>
    </w:lvl>
    <w:lvl w:ilvl="4">
      <w:start w:val="1"/>
      <w:numFmt w:val="decimal"/>
      <w:lvlText w:val="%1.%2.%3.%4.%5"/>
      <w:lvlJc w:val="left"/>
      <w:pPr>
        <w:tabs>
          <w:tab w:val="num" w:pos="1080"/>
        </w:tabs>
        <w:ind w:left="1080" w:hanging="1080"/>
      </w:pPr>
      <w:rPr>
        <w:rFonts w:hint="default"/>
        <w:u w:val="none"/>
      </w:rPr>
    </w:lvl>
    <w:lvl w:ilvl="5">
      <w:start w:val="1"/>
      <w:numFmt w:val="decimal"/>
      <w:lvlText w:val="%1.%2.%3.%4.%5.%6"/>
      <w:lvlJc w:val="left"/>
      <w:pPr>
        <w:tabs>
          <w:tab w:val="num" w:pos="1080"/>
        </w:tabs>
        <w:ind w:left="1080" w:hanging="1080"/>
      </w:pPr>
      <w:rPr>
        <w:rFonts w:hint="default"/>
        <w:u w:val="none"/>
      </w:rPr>
    </w:lvl>
    <w:lvl w:ilvl="6">
      <w:start w:val="1"/>
      <w:numFmt w:val="decimal"/>
      <w:lvlText w:val="%1.%2.%3.%4.%5.%6.%7"/>
      <w:lvlJc w:val="left"/>
      <w:pPr>
        <w:tabs>
          <w:tab w:val="num" w:pos="1440"/>
        </w:tabs>
        <w:ind w:left="1440" w:hanging="1440"/>
      </w:pPr>
      <w:rPr>
        <w:rFonts w:hint="default"/>
        <w:u w:val="none"/>
      </w:rPr>
    </w:lvl>
    <w:lvl w:ilvl="7">
      <w:start w:val="1"/>
      <w:numFmt w:val="decimal"/>
      <w:lvlText w:val="%1.%2.%3.%4.%5.%6.%7.%8"/>
      <w:lvlJc w:val="left"/>
      <w:pPr>
        <w:tabs>
          <w:tab w:val="num" w:pos="1440"/>
        </w:tabs>
        <w:ind w:left="1440" w:hanging="1440"/>
      </w:pPr>
      <w:rPr>
        <w:rFonts w:hint="default"/>
        <w:u w:val="none"/>
      </w:rPr>
    </w:lvl>
    <w:lvl w:ilvl="8">
      <w:start w:val="1"/>
      <w:numFmt w:val="decimal"/>
      <w:lvlText w:val="%1.%2.%3.%4.%5.%6.%7.%8.%9"/>
      <w:lvlJc w:val="left"/>
      <w:pPr>
        <w:tabs>
          <w:tab w:val="num" w:pos="1800"/>
        </w:tabs>
        <w:ind w:left="1800" w:hanging="1800"/>
      </w:pPr>
      <w:rPr>
        <w:rFonts w:hint="default"/>
        <w:u w:val="none"/>
      </w:rPr>
    </w:lvl>
  </w:abstractNum>
  <w:abstractNum w:abstractNumId="24" w15:restartNumberingAfterBreak="0">
    <w:nsid w:val="64E85E54"/>
    <w:multiLevelType w:val="hybridMultilevel"/>
    <w:tmpl w:val="D5188376"/>
    <w:lvl w:ilvl="0" w:tplc="DC868CB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10871"/>
    <w:multiLevelType w:val="hybridMultilevel"/>
    <w:tmpl w:val="F1D8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2861F7"/>
    <w:multiLevelType w:val="hybridMultilevel"/>
    <w:tmpl w:val="1DDA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B4E38"/>
    <w:multiLevelType w:val="hybridMultilevel"/>
    <w:tmpl w:val="344E1040"/>
    <w:lvl w:ilvl="0" w:tplc="61F4444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BFF27BB"/>
    <w:multiLevelType w:val="hybridMultilevel"/>
    <w:tmpl w:val="E138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
  </w:num>
  <w:num w:numId="4">
    <w:abstractNumId w:val="0"/>
  </w:num>
  <w:num w:numId="5">
    <w:abstractNumId w:val="17"/>
  </w:num>
  <w:num w:numId="6">
    <w:abstractNumId w:val="22"/>
  </w:num>
  <w:num w:numId="7">
    <w:abstractNumId w:val="20"/>
  </w:num>
  <w:num w:numId="8">
    <w:abstractNumId w:val="8"/>
  </w:num>
  <w:num w:numId="9">
    <w:abstractNumId w:val="18"/>
  </w:num>
  <w:num w:numId="10">
    <w:abstractNumId w:val="19"/>
  </w:num>
  <w:num w:numId="11">
    <w:abstractNumId w:val="13"/>
  </w:num>
  <w:num w:numId="12">
    <w:abstractNumId w:val="12"/>
  </w:num>
  <w:num w:numId="13">
    <w:abstractNumId w:val="5"/>
  </w:num>
  <w:num w:numId="14">
    <w:abstractNumId w:val="27"/>
  </w:num>
  <w:num w:numId="15">
    <w:abstractNumId w:val="9"/>
  </w:num>
  <w:num w:numId="16">
    <w:abstractNumId w:val="11"/>
  </w:num>
  <w:num w:numId="17">
    <w:abstractNumId w:val="21"/>
  </w:num>
  <w:num w:numId="18">
    <w:abstractNumId w:val="6"/>
  </w:num>
  <w:num w:numId="19">
    <w:abstractNumId w:val="7"/>
  </w:num>
  <w:num w:numId="20">
    <w:abstractNumId w:val="2"/>
  </w:num>
  <w:num w:numId="21">
    <w:abstractNumId w:val="3"/>
  </w:num>
  <w:num w:numId="22">
    <w:abstractNumId w:val="14"/>
  </w:num>
  <w:num w:numId="23">
    <w:abstractNumId w:val="25"/>
  </w:num>
  <w:num w:numId="24">
    <w:abstractNumId w:val="24"/>
  </w:num>
  <w:num w:numId="25">
    <w:abstractNumId w:val="4"/>
  </w:num>
  <w:num w:numId="26">
    <w:abstractNumId w:val="28"/>
  </w:num>
  <w:num w:numId="27">
    <w:abstractNumId w:val="15"/>
  </w:num>
  <w:num w:numId="28">
    <w:abstractNumId w:val="26"/>
  </w:num>
  <w:num w:numId="29">
    <w:abstractNumId w:val="10"/>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o  WANG">
    <w15:presenceInfo w15:providerId="AD" w15:userId="S-1-5-21-2871644435-3958900132-1302727681-164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27D27"/>
    <w:rsid w:val="00004385"/>
    <w:rsid w:val="00010522"/>
    <w:rsid w:val="000152D3"/>
    <w:rsid w:val="00033361"/>
    <w:rsid w:val="00041771"/>
    <w:rsid w:val="00055FE7"/>
    <w:rsid w:val="0006630B"/>
    <w:rsid w:val="00070D73"/>
    <w:rsid w:val="000A1464"/>
    <w:rsid w:val="000A6611"/>
    <w:rsid w:val="000B0E10"/>
    <w:rsid w:val="000B1CB7"/>
    <w:rsid w:val="000B1CF0"/>
    <w:rsid w:val="000B3C84"/>
    <w:rsid w:val="000B4C44"/>
    <w:rsid w:val="000C42C7"/>
    <w:rsid w:val="000C6FBC"/>
    <w:rsid w:val="000D7848"/>
    <w:rsid w:val="000E1551"/>
    <w:rsid w:val="000E180F"/>
    <w:rsid w:val="000F5828"/>
    <w:rsid w:val="00100E54"/>
    <w:rsid w:val="001120EB"/>
    <w:rsid w:val="00156013"/>
    <w:rsid w:val="00170627"/>
    <w:rsid w:val="001733B6"/>
    <w:rsid w:val="00183CE9"/>
    <w:rsid w:val="00193D77"/>
    <w:rsid w:val="0019707E"/>
    <w:rsid w:val="001A2D91"/>
    <w:rsid w:val="001A4066"/>
    <w:rsid w:val="001B02C1"/>
    <w:rsid w:val="001B3E49"/>
    <w:rsid w:val="001B5AA2"/>
    <w:rsid w:val="001C2D49"/>
    <w:rsid w:val="001E36C0"/>
    <w:rsid w:val="001E7F94"/>
    <w:rsid w:val="001F69B5"/>
    <w:rsid w:val="00204317"/>
    <w:rsid w:val="00210613"/>
    <w:rsid w:val="00212E3F"/>
    <w:rsid w:val="00215A87"/>
    <w:rsid w:val="0022034C"/>
    <w:rsid w:val="00221DFF"/>
    <w:rsid w:val="00226E68"/>
    <w:rsid w:val="002536DC"/>
    <w:rsid w:val="002547D2"/>
    <w:rsid w:val="0027528A"/>
    <w:rsid w:val="00295A47"/>
    <w:rsid w:val="002A21DD"/>
    <w:rsid w:val="002A3497"/>
    <w:rsid w:val="002A481A"/>
    <w:rsid w:val="002B0768"/>
    <w:rsid w:val="002C1EBD"/>
    <w:rsid w:val="002C3BD9"/>
    <w:rsid w:val="002D525B"/>
    <w:rsid w:val="002E4D54"/>
    <w:rsid w:val="00304404"/>
    <w:rsid w:val="00313C35"/>
    <w:rsid w:val="0031663F"/>
    <w:rsid w:val="0032682A"/>
    <w:rsid w:val="00327EFA"/>
    <w:rsid w:val="00330BD3"/>
    <w:rsid w:val="0033202B"/>
    <w:rsid w:val="0036233B"/>
    <w:rsid w:val="003755A7"/>
    <w:rsid w:val="0038269C"/>
    <w:rsid w:val="00393EDD"/>
    <w:rsid w:val="00395EB6"/>
    <w:rsid w:val="00397FFB"/>
    <w:rsid w:val="003A6C02"/>
    <w:rsid w:val="003B3E0C"/>
    <w:rsid w:val="003B7D4E"/>
    <w:rsid w:val="003C3987"/>
    <w:rsid w:val="003C5F35"/>
    <w:rsid w:val="003C6D42"/>
    <w:rsid w:val="003D15C3"/>
    <w:rsid w:val="003D527E"/>
    <w:rsid w:val="003D6AAC"/>
    <w:rsid w:val="003D6AE5"/>
    <w:rsid w:val="003E28FF"/>
    <w:rsid w:val="003F7B00"/>
    <w:rsid w:val="00400D09"/>
    <w:rsid w:val="00407CD0"/>
    <w:rsid w:val="00412B82"/>
    <w:rsid w:val="00414CC6"/>
    <w:rsid w:val="00421212"/>
    <w:rsid w:val="00425793"/>
    <w:rsid w:val="00427A7A"/>
    <w:rsid w:val="00454F9F"/>
    <w:rsid w:val="00456EDD"/>
    <w:rsid w:val="0047355A"/>
    <w:rsid w:val="004818A8"/>
    <w:rsid w:val="00481F22"/>
    <w:rsid w:val="00495A7E"/>
    <w:rsid w:val="004B34AC"/>
    <w:rsid w:val="004C1D47"/>
    <w:rsid w:val="004D028D"/>
    <w:rsid w:val="004D3DF1"/>
    <w:rsid w:val="004D6FE2"/>
    <w:rsid w:val="004F3923"/>
    <w:rsid w:val="00514A44"/>
    <w:rsid w:val="0052719A"/>
    <w:rsid w:val="00527686"/>
    <w:rsid w:val="00554861"/>
    <w:rsid w:val="00555529"/>
    <w:rsid w:val="00573E79"/>
    <w:rsid w:val="00581BF4"/>
    <w:rsid w:val="00594310"/>
    <w:rsid w:val="005A0C3A"/>
    <w:rsid w:val="005A4E44"/>
    <w:rsid w:val="005A665E"/>
    <w:rsid w:val="005D03CD"/>
    <w:rsid w:val="005E281F"/>
    <w:rsid w:val="005E7250"/>
    <w:rsid w:val="005F71B2"/>
    <w:rsid w:val="005F7953"/>
    <w:rsid w:val="00613238"/>
    <w:rsid w:val="00617D06"/>
    <w:rsid w:val="00624FD8"/>
    <w:rsid w:val="00630CD5"/>
    <w:rsid w:val="00637AB8"/>
    <w:rsid w:val="00673747"/>
    <w:rsid w:val="006777B7"/>
    <w:rsid w:val="006A4D17"/>
    <w:rsid w:val="006B0DE7"/>
    <w:rsid w:val="006E2A6F"/>
    <w:rsid w:val="006F1DD6"/>
    <w:rsid w:val="006F29E5"/>
    <w:rsid w:val="00700254"/>
    <w:rsid w:val="007032B2"/>
    <w:rsid w:val="00704129"/>
    <w:rsid w:val="007061AF"/>
    <w:rsid w:val="007106C5"/>
    <w:rsid w:val="00713ABC"/>
    <w:rsid w:val="00723709"/>
    <w:rsid w:val="00727A29"/>
    <w:rsid w:val="00734F04"/>
    <w:rsid w:val="00744425"/>
    <w:rsid w:val="007444AF"/>
    <w:rsid w:val="007505BF"/>
    <w:rsid w:val="00750D12"/>
    <w:rsid w:val="00757FEC"/>
    <w:rsid w:val="007610EA"/>
    <w:rsid w:val="00761EB2"/>
    <w:rsid w:val="007670C0"/>
    <w:rsid w:val="0077133B"/>
    <w:rsid w:val="007902E4"/>
    <w:rsid w:val="00797883"/>
    <w:rsid w:val="007A0B0E"/>
    <w:rsid w:val="007A2C3B"/>
    <w:rsid w:val="007A34BA"/>
    <w:rsid w:val="007A4BE2"/>
    <w:rsid w:val="007B0B17"/>
    <w:rsid w:val="007B65D1"/>
    <w:rsid w:val="007C047B"/>
    <w:rsid w:val="007D3379"/>
    <w:rsid w:val="007D7343"/>
    <w:rsid w:val="007E1140"/>
    <w:rsid w:val="007E31F3"/>
    <w:rsid w:val="007F50AB"/>
    <w:rsid w:val="0080633B"/>
    <w:rsid w:val="008066C0"/>
    <w:rsid w:val="00807C18"/>
    <w:rsid w:val="008128C9"/>
    <w:rsid w:val="00815DBA"/>
    <w:rsid w:val="00821C79"/>
    <w:rsid w:val="00822BFC"/>
    <w:rsid w:val="00824FDB"/>
    <w:rsid w:val="00827D27"/>
    <w:rsid w:val="00831C4B"/>
    <w:rsid w:val="00833F5A"/>
    <w:rsid w:val="00847D76"/>
    <w:rsid w:val="0085284E"/>
    <w:rsid w:val="00861B54"/>
    <w:rsid w:val="00862575"/>
    <w:rsid w:val="0088220E"/>
    <w:rsid w:val="008865F4"/>
    <w:rsid w:val="00893520"/>
    <w:rsid w:val="00895C64"/>
    <w:rsid w:val="008A1E1A"/>
    <w:rsid w:val="008B50E0"/>
    <w:rsid w:val="008B7130"/>
    <w:rsid w:val="008D388D"/>
    <w:rsid w:val="008F05D6"/>
    <w:rsid w:val="009062CB"/>
    <w:rsid w:val="00931F00"/>
    <w:rsid w:val="00952943"/>
    <w:rsid w:val="00955206"/>
    <w:rsid w:val="00964CBC"/>
    <w:rsid w:val="00972BE3"/>
    <w:rsid w:val="0097511F"/>
    <w:rsid w:val="0097609D"/>
    <w:rsid w:val="009A302B"/>
    <w:rsid w:val="009A58BE"/>
    <w:rsid w:val="009B0F95"/>
    <w:rsid w:val="009B39F0"/>
    <w:rsid w:val="009E1858"/>
    <w:rsid w:val="009E458E"/>
    <w:rsid w:val="00A00D5C"/>
    <w:rsid w:val="00A03713"/>
    <w:rsid w:val="00A038EB"/>
    <w:rsid w:val="00A11B25"/>
    <w:rsid w:val="00A12BFB"/>
    <w:rsid w:val="00A14EF1"/>
    <w:rsid w:val="00A1585A"/>
    <w:rsid w:val="00A2115F"/>
    <w:rsid w:val="00A44162"/>
    <w:rsid w:val="00A52D55"/>
    <w:rsid w:val="00A555B1"/>
    <w:rsid w:val="00A72400"/>
    <w:rsid w:val="00A735F6"/>
    <w:rsid w:val="00A85653"/>
    <w:rsid w:val="00A948C1"/>
    <w:rsid w:val="00AB065A"/>
    <w:rsid w:val="00AB100C"/>
    <w:rsid w:val="00AB63A0"/>
    <w:rsid w:val="00AB6A19"/>
    <w:rsid w:val="00AC37CE"/>
    <w:rsid w:val="00AC7FE4"/>
    <w:rsid w:val="00AD26F0"/>
    <w:rsid w:val="00AD467D"/>
    <w:rsid w:val="00AD56A9"/>
    <w:rsid w:val="00AE1AD5"/>
    <w:rsid w:val="00AE541E"/>
    <w:rsid w:val="00AF18FE"/>
    <w:rsid w:val="00AF4900"/>
    <w:rsid w:val="00AF5FDB"/>
    <w:rsid w:val="00B028CB"/>
    <w:rsid w:val="00B122D8"/>
    <w:rsid w:val="00B129ED"/>
    <w:rsid w:val="00B4337E"/>
    <w:rsid w:val="00B57BD3"/>
    <w:rsid w:val="00B74782"/>
    <w:rsid w:val="00B849F3"/>
    <w:rsid w:val="00BE456B"/>
    <w:rsid w:val="00C0570F"/>
    <w:rsid w:val="00C07B92"/>
    <w:rsid w:val="00C24B9A"/>
    <w:rsid w:val="00C24E87"/>
    <w:rsid w:val="00C32C2B"/>
    <w:rsid w:val="00C36F44"/>
    <w:rsid w:val="00C50082"/>
    <w:rsid w:val="00C806F5"/>
    <w:rsid w:val="00C90EFA"/>
    <w:rsid w:val="00C91912"/>
    <w:rsid w:val="00C92F03"/>
    <w:rsid w:val="00C96EF1"/>
    <w:rsid w:val="00C975B9"/>
    <w:rsid w:val="00CA2DEB"/>
    <w:rsid w:val="00CA79C0"/>
    <w:rsid w:val="00CB574C"/>
    <w:rsid w:val="00CB6754"/>
    <w:rsid w:val="00CC06E1"/>
    <w:rsid w:val="00CC081E"/>
    <w:rsid w:val="00CC23D7"/>
    <w:rsid w:val="00CD078C"/>
    <w:rsid w:val="00CF24A8"/>
    <w:rsid w:val="00CF46DA"/>
    <w:rsid w:val="00D060B8"/>
    <w:rsid w:val="00D17128"/>
    <w:rsid w:val="00D2556F"/>
    <w:rsid w:val="00D33C59"/>
    <w:rsid w:val="00D41973"/>
    <w:rsid w:val="00D42110"/>
    <w:rsid w:val="00D53EA1"/>
    <w:rsid w:val="00D66D4D"/>
    <w:rsid w:val="00D874B6"/>
    <w:rsid w:val="00D915AF"/>
    <w:rsid w:val="00D96805"/>
    <w:rsid w:val="00DA3B7C"/>
    <w:rsid w:val="00DA7185"/>
    <w:rsid w:val="00DB3F2C"/>
    <w:rsid w:val="00DB793C"/>
    <w:rsid w:val="00DC36CE"/>
    <w:rsid w:val="00DE4C72"/>
    <w:rsid w:val="00DE68EE"/>
    <w:rsid w:val="00DF0833"/>
    <w:rsid w:val="00E074F3"/>
    <w:rsid w:val="00E354FB"/>
    <w:rsid w:val="00E3680C"/>
    <w:rsid w:val="00E74BFB"/>
    <w:rsid w:val="00E75847"/>
    <w:rsid w:val="00E817B9"/>
    <w:rsid w:val="00E818EE"/>
    <w:rsid w:val="00EA324B"/>
    <w:rsid w:val="00EA5FE8"/>
    <w:rsid w:val="00EA6D1B"/>
    <w:rsid w:val="00EC32DC"/>
    <w:rsid w:val="00EE62A7"/>
    <w:rsid w:val="00EF11BC"/>
    <w:rsid w:val="00EF5A81"/>
    <w:rsid w:val="00F06CCA"/>
    <w:rsid w:val="00F262D0"/>
    <w:rsid w:val="00F44F57"/>
    <w:rsid w:val="00F71053"/>
    <w:rsid w:val="00F75B12"/>
    <w:rsid w:val="00F8104D"/>
    <w:rsid w:val="00F83E82"/>
    <w:rsid w:val="00F84388"/>
    <w:rsid w:val="00F868D1"/>
    <w:rsid w:val="00F9690D"/>
    <w:rsid w:val="00FA13B1"/>
    <w:rsid w:val="00FB02CF"/>
    <w:rsid w:val="00FC0C37"/>
    <w:rsid w:val="00FC6688"/>
    <w:rsid w:val="00FC6775"/>
    <w:rsid w:val="00FE7F4F"/>
    <w:rsid w:val="00FF0C08"/>
    <w:rsid w:val="00FF4CE9"/>
    <w:rsid w:val="00FF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7C4C4"/>
  <w15:docId w15:val="{1DC5113B-F513-420A-B4FA-F685C836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D27"/>
    <w:pPr>
      <w:spacing w:after="0" w:line="240" w:lineRule="auto"/>
    </w:pPr>
    <w:rPr>
      <w:rFonts w:ascii="Arial" w:eastAsia="SimSun" w:hAnsi="Arial" w:cs="Arial"/>
      <w:sz w:val="20"/>
      <w:szCs w:val="24"/>
      <w:lang w:eastAsia="en-US"/>
    </w:rPr>
  </w:style>
  <w:style w:type="paragraph" w:styleId="Heading1">
    <w:name w:val="heading 1"/>
    <w:basedOn w:val="Normal"/>
    <w:next w:val="Normal"/>
    <w:link w:val="Heading1Char"/>
    <w:qFormat/>
    <w:rsid w:val="00827D27"/>
    <w:pPr>
      <w:numPr>
        <w:numId w:val="2"/>
      </w:numPr>
      <w:tabs>
        <w:tab w:val="clear" w:pos="792"/>
        <w:tab w:val="num" w:pos="432"/>
      </w:tabs>
      <w:spacing w:before="480" w:after="120"/>
      <w:ind w:left="432"/>
      <w:outlineLvl w:val="0"/>
    </w:pPr>
    <w:rPr>
      <w:b/>
      <w:sz w:val="28"/>
      <w:szCs w:val="20"/>
    </w:rPr>
  </w:style>
  <w:style w:type="paragraph" w:styleId="Heading2">
    <w:name w:val="heading 2"/>
    <w:basedOn w:val="Normal"/>
    <w:next w:val="Normal"/>
    <w:link w:val="Heading2Char"/>
    <w:autoRedefine/>
    <w:qFormat/>
    <w:rsid w:val="00827D27"/>
    <w:pPr>
      <w:numPr>
        <w:ilvl w:val="1"/>
        <w:numId w:val="2"/>
      </w:numPr>
      <w:spacing w:before="360" w:after="120"/>
      <w:outlineLvl w:val="1"/>
    </w:pPr>
    <w:rPr>
      <w:b/>
      <w:sz w:val="24"/>
      <w:szCs w:val="20"/>
      <w:lang w:eastAsia="zh-CN"/>
    </w:rPr>
  </w:style>
  <w:style w:type="paragraph" w:styleId="Heading3">
    <w:name w:val="heading 3"/>
    <w:basedOn w:val="agentname"/>
    <w:next w:val="agentresponsibility"/>
    <w:link w:val="Heading3Char"/>
    <w:qFormat/>
    <w:rsid w:val="00827D27"/>
    <w:pPr>
      <w:spacing w:before="360" w:after="120"/>
      <w:ind w:left="0" w:firstLine="0"/>
      <w:outlineLvl w:val="2"/>
    </w:pPr>
    <w:rPr>
      <w:rFonts w:ascii="Arial" w:hAnsi="Arial"/>
      <w:b/>
      <w:sz w:val="22"/>
      <w:lang w:eastAsia="zh-CN"/>
    </w:rPr>
  </w:style>
  <w:style w:type="paragraph" w:styleId="Heading4">
    <w:name w:val="heading 4"/>
    <w:basedOn w:val="Normal"/>
    <w:next w:val="Normal"/>
    <w:link w:val="Heading4Char"/>
    <w:qFormat/>
    <w:rsid w:val="00827D27"/>
    <w:pPr>
      <w:spacing w:before="360" w:after="120"/>
      <w:outlineLvl w:val="3"/>
    </w:pPr>
    <w:rPr>
      <w:b/>
      <w:bCs/>
      <w:szCs w:val="20"/>
    </w:rPr>
  </w:style>
  <w:style w:type="paragraph" w:styleId="Heading5">
    <w:name w:val="heading 5"/>
    <w:basedOn w:val="Normal"/>
    <w:next w:val="Normal"/>
    <w:link w:val="Heading5Char"/>
    <w:qFormat/>
    <w:rsid w:val="00827D27"/>
    <w:pPr>
      <w:outlineLvl w:val="4"/>
    </w:pPr>
    <w:rPr>
      <w:rFonts w:ascii="Helvetica" w:hAnsi="Helvetica"/>
      <w:b/>
      <w:szCs w:val="20"/>
      <w:lang w:eastAsia="zh-CN"/>
    </w:rPr>
  </w:style>
  <w:style w:type="paragraph" w:styleId="Heading6">
    <w:name w:val="heading 6"/>
    <w:basedOn w:val="Normal"/>
    <w:next w:val="Normal"/>
    <w:link w:val="Heading6Char"/>
    <w:qFormat/>
    <w:rsid w:val="00827D27"/>
    <w:pPr>
      <w:keepNext/>
      <w:numPr>
        <w:ilvl w:val="5"/>
        <w:numId w:val="2"/>
      </w:numPr>
      <w:jc w:val="center"/>
      <w:outlineLvl w:val="5"/>
    </w:pPr>
    <w:rPr>
      <w:rFonts w:ascii="Geneva" w:hAnsi="Geneva"/>
      <w:b/>
      <w:szCs w:val="20"/>
    </w:rPr>
  </w:style>
  <w:style w:type="paragraph" w:styleId="Heading7">
    <w:name w:val="heading 7"/>
    <w:basedOn w:val="Normal"/>
    <w:next w:val="Normal"/>
    <w:link w:val="Heading7Char"/>
    <w:qFormat/>
    <w:rsid w:val="00827D27"/>
    <w:pPr>
      <w:numPr>
        <w:ilvl w:val="6"/>
        <w:numId w:val="2"/>
      </w:numPr>
      <w:spacing w:before="240" w:after="60"/>
      <w:outlineLvl w:val="6"/>
    </w:pPr>
    <w:rPr>
      <w:szCs w:val="20"/>
    </w:rPr>
  </w:style>
  <w:style w:type="paragraph" w:styleId="Heading8">
    <w:name w:val="heading 8"/>
    <w:basedOn w:val="Normal"/>
    <w:next w:val="Normal"/>
    <w:link w:val="Heading8Char"/>
    <w:qFormat/>
    <w:rsid w:val="00827D27"/>
    <w:pPr>
      <w:numPr>
        <w:ilvl w:val="7"/>
        <w:numId w:val="2"/>
      </w:numPr>
      <w:spacing w:before="240" w:after="60"/>
      <w:outlineLvl w:val="7"/>
    </w:pPr>
    <w:rPr>
      <w:i/>
      <w:szCs w:val="20"/>
    </w:rPr>
  </w:style>
  <w:style w:type="paragraph" w:styleId="Heading9">
    <w:name w:val="heading 9"/>
    <w:basedOn w:val="Normal"/>
    <w:next w:val="Normal"/>
    <w:link w:val="Heading9Char"/>
    <w:qFormat/>
    <w:rsid w:val="00827D27"/>
    <w:pPr>
      <w:numPr>
        <w:ilvl w:val="8"/>
        <w:numId w:val="2"/>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D27"/>
    <w:rPr>
      <w:rFonts w:ascii="Arial" w:eastAsia="SimSun" w:hAnsi="Arial" w:cs="Arial"/>
      <w:b/>
      <w:sz w:val="28"/>
      <w:szCs w:val="20"/>
      <w:lang w:eastAsia="en-US"/>
    </w:rPr>
  </w:style>
  <w:style w:type="character" w:customStyle="1" w:styleId="Heading2Char">
    <w:name w:val="Heading 2 Char"/>
    <w:basedOn w:val="DefaultParagraphFont"/>
    <w:link w:val="Heading2"/>
    <w:rsid w:val="00827D27"/>
    <w:rPr>
      <w:rFonts w:ascii="Arial" w:eastAsia="SimSun" w:hAnsi="Arial" w:cs="Arial"/>
      <w:b/>
      <w:sz w:val="24"/>
      <w:szCs w:val="20"/>
    </w:rPr>
  </w:style>
  <w:style w:type="character" w:customStyle="1" w:styleId="Heading3Char">
    <w:name w:val="Heading 3 Char"/>
    <w:basedOn w:val="DefaultParagraphFont"/>
    <w:link w:val="Heading3"/>
    <w:rsid w:val="00827D27"/>
    <w:rPr>
      <w:rFonts w:ascii="Arial" w:eastAsia="SimSun" w:hAnsi="Arial" w:cs="Arial"/>
      <w:b/>
      <w:szCs w:val="20"/>
    </w:rPr>
  </w:style>
  <w:style w:type="character" w:customStyle="1" w:styleId="Heading4Char">
    <w:name w:val="Heading 4 Char"/>
    <w:basedOn w:val="DefaultParagraphFont"/>
    <w:link w:val="Heading4"/>
    <w:rsid w:val="00827D27"/>
    <w:rPr>
      <w:rFonts w:ascii="Arial" w:eastAsia="SimSun" w:hAnsi="Arial" w:cs="Arial"/>
      <w:b/>
      <w:bCs/>
      <w:sz w:val="20"/>
      <w:szCs w:val="20"/>
      <w:lang w:eastAsia="en-US"/>
    </w:rPr>
  </w:style>
  <w:style w:type="character" w:customStyle="1" w:styleId="Heading5Char">
    <w:name w:val="Heading 5 Char"/>
    <w:basedOn w:val="DefaultParagraphFont"/>
    <w:link w:val="Heading5"/>
    <w:rsid w:val="00827D27"/>
    <w:rPr>
      <w:rFonts w:ascii="Helvetica" w:eastAsia="SimSun" w:hAnsi="Helvetica" w:cs="Arial"/>
      <w:b/>
      <w:sz w:val="20"/>
      <w:szCs w:val="20"/>
    </w:rPr>
  </w:style>
  <w:style w:type="character" w:customStyle="1" w:styleId="Heading6Char">
    <w:name w:val="Heading 6 Char"/>
    <w:basedOn w:val="DefaultParagraphFont"/>
    <w:link w:val="Heading6"/>
    <w:rsid w:val="00827D27"/>
    <w:rPr>
      <w:rFonts w:ascii="Geneva" w:eastAsia="SimSun" w:hAnsi="Geneva" w:cs="Arial"/>
      <w:b/>
      <w:sz w:val="20"/>
      <w:szCs w:val="20"/>
      <w:lang w:eastAsia="en-US"/>
    </w:rPr>
  </w:style>
  <w:style w:type="character" w:customStyle="1" w:styleId="Heading7Char">
    <w:name w:val="Heading 7 Char"/>
    <w:basedOn w:val="DefaultParagraphFont"/>
    <w:link w:val="Heading7"/>
    <w:rsid w:val="00827D27"/>
    <w:rPr>
      <w:rFonts w:ascii="Arial" w:eastAsia="SimSun" w:hAnsi="Arial" w:cs="Arial"/>
      <w:sz w:val="20"/>
      <w:szCs w:val="20"/>
      <w:lang w:eastAsia="en-US"/>
    </w:rPr>
  </w:style>
  <w:style w:type="character" w:customStyle="1" w:styleId="Heading8Char">
    <w:name w:val="Heading 8 Char"/>
    <w:basedOn w:val="DefaultParagraphFont"/>
    <w:link w:val="Heading8"/>
    <w:rsid w:val="00827D27"/>
    <w:rPr>
      <w:rFonts w:ascii="Arial" w:eastAsia="SimSun" w:hAnsi="Arial" w:cs="Arial"/>
      <w:i/>
      <w:sz w:val="20"/>
      <w:szCs w:val="20"/>
      <w:lang w:eastAsia="en-US"/>
    </w:rPr>
  </w:style>
  <w:style w:type="character" w:customStyle="1" w:styleId="Heading9Char">
    <w:name w:val="Heading 9 Char"/>
    <w:basedOn w:val="DefaultParagraphFont"/>
    <w:link w:val="Heading9"/>
    <w:rsid w:val="00827D27"/>
    <w:rPr>
      <w:rFonts w:ascii="Arial" w:eastAsia="SimSun" w:hAnsi="Arial" w:cs="Arial"/>
      <w:b/>
      <w:i/>
      <w:sz w:val="18"/>
      <w:szCs w:val="20"/>
      <w:lang w:eastAsia="en-US"/>
    </w:rPr>
  </w:style>
  <w:style w:type="paragraph" w:customStyle="1" w:styleId="agentname">
    <w:name w:val="agent name"/>
    <w:basedOn w:val="Normal"/>
    <w:next w:val="agentresponsibility"/>
    <w:rsid w:val="00827D27"/>
    <w:pPr>
      <w:keepNext/>
      <w:spacing w:before="240" w:after="100"/>
      <w:ind w:left="900" w:hanging="180"/>
    </w:pPr>
    <w:rPr>
      <w:rFonts w:ascii="Helvetica" w:hAnsi="Helvetica"/>
      <w:szCs w:val="20"/>
    </w:rPr>
  </w:style>
  <w:style w:type="paragraph" w:customStyle="1" w:styleId="agentresponsibility">
    <w:name w:val="agent responsibility"/>
    <w:basedOn w:val="Normal"/>
    <w:rsid w:val="00827D27"/>
    <w:pPr>
      <w:keepNext/>
      <w:tabs>
        <w:tab w:val="left" w:pos="1440"/>
      </w:tabs>
      <w:spacing w:after="100"/>
      <w:ind w:left="1440" w:hanging="360"/>
    </w:pPr>
    <w:rPr>
      <w:rFonts w:ascii="Helvetica" w:hAnsi="Helvetica"/>
      <w:szCs w:val="20"/>
    </w:rPr>
  </w:style>
  <w:style w:type="character" w:styleId="Hyperlink">
    <w:name w:val="Hyperlink"/>
    <w:basedOn w:val="DefaultParagraphFont"/>
    <w:uiPriority w:val="99"/>
    <w:rsid w:val="00827D27"/>
    <w:rPr>
      <w:color w:val="0000FF"/>
      <w:u w:val="single"/>
    </w:rPr>
  </w:style>
  <w:style w:type="paragraph" w:styleId="TOC1">
    <w:name w:val="toc 1"/>
    <w:basedOn w:val="Normal"/>
    <w:next w:val="Normal"/>
    <w:uiPriority w:val="39"/>
    <w:rsid w:val="00827D27"/>
    <w:pPr>
      <w:spacing w:before="120" w:after="120"/>
    </w:pPr>
    <w:rPr>
      <w:bCs/>
      <w:caps/>
    </w:rPr>
  </w:style>
  <w:style w:type="paragraph" w:styleId="TOC2">
    <w:name w:val="toc 2"/>
    <w:basedOn w:val="Normal"/>
    <w:next w:val="Normal"/>
    <w:uiPriority w:val="39"/>
    <w:rsid w:val="00827D27"/>
    <w:pPr>
      <w:spacing w:before="60"/>
      <w:ind w:left="198"/>
    </w:pPr>
  </w:style>
  <w:style w:type="paragraph" w:customStyle="1" w:styleId="CellNormal">
    <w:name w:val="Cell Normal"/>
    <w:basedOn w:val="Normal"/>
    <w:rsid w:val="00827D27"/>
    <w:pPr>
      <w:spacing w:before="120" w:after="120"/>
      <w:jc w:val="center"/>
    </w:pPr>
    <w:rPr>
      <w:b/>
      <w:bCs/>
      <w:szCs w:val="20"/>
    </w:rPr>
  </w:style>
  <w:style w:type="paragraph" w:styleId="List">
    <w:name w:val="List"/>
    <w:basedOn w:val="Normal"/>
    <w:rsid w:val="00827D27"/>
    <w:pPr>
      <w:spacing w:before="60"/>
      <w:ind w:left="360" w:hanging="360"/>
    </w:pPr>
    <w:rPr>
      <w:szCs w:val="20"/>
    </w:rPr>
  </w:style>
  <w:style w:type="paragraph" w:styleId="BodyText">
    <w:name w:val="Body Text"/>
    <w:basedOn w:val="Normal"/>
    <w:link w:val="BodyTextChar"/>
    <w:rsid w:val="00827D27"/>
    <w:pPr>
      <w:tabs>
        <w:tab w:val="left" w:pos="720"/>
        <w:tab w:val="left" w:pos="1620"/>
        <w:tab w:val="left" w:pos="2340"/>
        <w:tab w:val="left" w:pos="2520"/>
        <w:tab w:val="left" w:pos="3960"/>
      </w:tabs>
    </w:pPr>
    <w:rPr>
      <w:rFonts w:ascii="Geneva" w:hAnsi="Geneva"/>
      <w:szCs w:val="20"/>
    </w:rPr>
  </w:style>
  <w:style w:type="character" w:customStyle="1" w:styleId="BodyTextChar">
    <w:name w:val="Body Text Char"/>
    <w:basedOn w:val="DefaultParagraphFont"/>
    <w:link w:val="BodyText"/>
    <w:rsid w:val="00827D27"/>
    <w:rPr>
      <w:rFonts w:ascii="Geneva" w:eastAsia="SimSun" w:hAnsi="Geneva" w:cs="Arial"/>
      <w:sz w:val="20"/>
      <w:szCs w:val="20"/>
      <w:lang w:eastAsia="en-US"/>
    </w:rPr>
  </w:style>
  <w:style w:type="paragraph" w:customStyle="1" w:styleId="tableentry-bullet">
    <w:name w:val="table entry - bullet"/>
    <w:basedOn w:val="Normal"/>
    <w:rsid w:val="00827D27"/>
    <w:pPr>
      <w:tabs>
        <w:tab w:val="left" w:pos="360"/>
      </w:tabs>
      <w:spacing w:after="100"/>
      <w:ind w:left="360" w:hanging="360"/>
    </w:pPr>
    <w:rPr>
      <w:rFonts w:ascii="Helvetica" w:hAnsi="Helvetica"/>
      <w:szCs w:val="20"/>
    </w:rPr>
  </w:style>
  <w:style w:type="paragraph" w:styleId="Footer">
    <w:name w:val="footer"/>
    <w:basedOn w:val="Normal"/>
    <w:link w:val="FooterChar"/>
    <w:rsid w:val="00827D27"/>
    <w:pPr>
      <w:tabs>
        <w:tab w:val="center" w:pos="4320"/>
        <w:tab w:val="right" w:pos="8640"/>
      </w:tabs>
    </w:pPr>
    <w:rPr>
      <w:rFonts w:ascii="Helvetica" w:hAnsi="Helvetica"/>
      <w:szCs w:val="20"/>
    </w:rPr>
  </w:style>
  <w:style w:type="character" w:customStyle="1" w:styleId="FooterChar">
    <w:name w:val="Footer Char"/>
    <w:basedOn w:val="DefaultParagraphFont"/>
    <w:link w:val="Footer"/>
    <w:rsid w:val="00827D27"/>
    <w:rPr>
      <w:rFonts w:ascii="Helvetica" w:eastAsia="SimSun" w:hAnsi="Helvetica" w:cs="Arial"/>
      <w:sz w:val="20"/>
      <w:szCs w:val="20"/>
      <w:lang w:eastAsia="en-US"/>
    </w:rPr>
  </w:style>
  <w:style w:type="paragraph" w:styleId="Header">
    <w:name w:val="header"/>
    <w:basedOn w:val="Normal"/>
    <w:link w:val="HeaderChar"/>
    <w:rsid w:val="00827D27"/>
    <w:pPr>
      <w:tabs>
        <w:tab w:val="center" w:pos="4320"/>
        <w:tab w:val="right" w:pos="8640"/>
      </w:tabs>
    </w:pPr>
    <w:rPr>
      <w:rFonts w:ascii="Helvetica" w:hAnsi="Helvetica"/>
      <w:szCs w:val="20"/>
    </w:rPr>
  </w:style>
  <w:style w:type="character" w:customStyle="1" w:styleId="HeaderChar">
    <w:name w:val="Header Char"/>
    <w:basedOn w:val="DefaultParagraphFont"/>
    <w:link w:val="Header"/>
    <w:rsid w:val="00827D27"/>
    <w:rPr>
      <w:rFonts w:ascii="Helvetica" w:eastAsia="SimSun" w:hAnsi="Helvetica" w:cs="Arial"/>
      <w:sz w:val="20"/>
      <w:szCs w:val="20"/>
      <w:lang w:eastAsia="en-US"/>
    </w:rPr>
  </w:style>
  <w:style w:type="character" w:styleId="PageNumber">
    <w:name w:val="page number"/>
    <w:basedOn w:val="DefaultParagraphFont"/>
    <w:rsid w:val="00827D27"/>
  </w:style>
  <w:style w:type="paragraph" w:styleId="TOC3">
    <w:name w:val="toc 3"/>
    <w:basedOn w:val="Normal"/>
    <w:next w:val="Normal"/>
    <w:autoRedefine/>
    <w:semiHidden/>
    <w:rsid w:val="00827D27"/>
    <w:pPr>
      <w:autoSpaceDE w:val="0"/>
      <w:autoSpaceDN w:val="0"/>
      <w:adjustRightInd w:val="0"/>
      <w:spacing w:before="60"/>
      <w:ind w:left="403"/>
    </w:pPr>
    <w:rPr>
      <w:i/>
      <w:iCs/>
    </w:rPr>
  </w:style>
  <w:style w:type="paragraph" w:styleId="TOC4">
    <w:name w:val="toc 4"/>
    <w:basedOn w:val="Normal"/>
    <w:next w:val="Normal"/>
    <w:autoRedefine/>
    <w:semiHidden/>
    <w:rsid w:val="00827D27"/>
    <w:pPr>
      <w:ind w:left="720"/>
    </w:pPr>
  </w:style>
  <w:style w:type="paragraph" w:styleId="TOC5">
    <w:name w:val="toc 5"/>
    <w:basedOn w:val="Normal"/>
    <w:next w:val="Normal"/>
    <w:autoRedefine/>
    <w:semiHidden/>
    <w:rsid w:val="00827D27"/>
    <w:pPr>
      <w:ind w:left="960"/>
    </w:pPr>
  </w:style>
  <w:style w:type="paragraph" w:styleId="TOC6">
    <w:name w:val="toc 6"/>
    <w:basedOn w:val="Normal"/>
    <w:next w:val="Normal"/>
    <w:autoRedefine/>
    <w:semiHidden/>
    <w:rsid w:val="00827D27"/>
    <w:pPr>
      <w:ind w:left="1200"/>
    </w:pPr>
  </w:style>
  <w:style w:type="paragraph" w:styleId="TOC7">
    <w:name w:val="toc 7"/>
    <w:basedOn w:val="Normal"/>
    <w:next w:val="Normal"/>
    <w:autoRedefine/>
    <w:semiHidden/>
    <w:rsid w:val="00827D27"/>
    <w:pPr>
      <w:ind w:left="1440"/>
    </w:pPr>
  </w:style>
  <w:style w:type="paragraph" w:styleId="TOC8">
    <w:name w:val="toc 8"/>
    <w:basedOn w:val="Normal"/>
    <w:next w:val="Normal"/>
    <w:autoRedefine/>
    <w:semiHidden/>
    <w:rsid w:val="00827D27"/>
    <w:pPr>
      <w:ind w:left="1680"/>
    </w:pPr>
  </w:style>
  <w:style w:type="paragraph" w:styleId="TOC9">
    <w:name w:val="toc 9"/>
    <w:basedOn w:val="Normal"/>
    <w:next w:val="Normal"/>
    <w:autoRedefine/>
    <w:semiHidden/>
    <w:rsid w:val="00827D27"/>
    <w:pPr>
      <w:ind w:left="1920"/>
    </w:pPr>
  </w:style>
  <w:style w:type="character" w:styleId="FollowedHyperlink">
    <w:name w:val="FollowedHyperlink"/>
    <w:basedOn w:val="DefaultParagraphFont"/>
    <w:rsid w:val="00827D27"/>
    <w:rPr>
      <w:color w:val="800080"/>
      <w:u w:val="single"/>
    </w:rPr>
  </w:style>
  <w:style w:type="paragraph" w:styleId="BodyText3">
    <w:name w:val="Body Text 3"/>
    <w:basedOn w:val="Normal"/>
    <w:link w:val="BodyText3Char"/>
    <w:rsid w:val="00827D27"/>
    <w:pPr>
      <w:tabs>
        <w:tab w:val="left" w:pos="720"/>
      </w:tabs>
    </w:pPr>
    <w:rPr>
      <w:rFonts w:ascii="Geneva" w:hAnsi="Geneva"/>
      <w:color w:val="FF0000"/>
      <w:szCs w:val="20"/>
    </w:rPr>
  </w:style>
  <w:style w:type="character" w:customStyle="1" w:styleId="BodyText3Char">
    <w:name w:val="Body Text 3 Char"/>
    <w:basedOn w:val="DefaultParagraphFont"/>
    <w:link w:val="BodyText3"/>
    <w:rsid w:val="00827D27"/>
    <w:rPr>
      <w:rFonts w:ascii="Geneva" w:eastAsia="SimSun" w:hAnsi="Geneva" w:cs="Arial"/>
      <w:color w:val="FF0000"/>
      <w:sz w:val="20"/>
      <w:szCs w:val="20"/>
      <w:lang w:eastAsia="en-US"/>
    </w:rPr>
  </w:style>
  <w:style w:type="paragraph" w:customStyle="1" w:styleId="font5">
    <w:name w:val="font5"/>
    <w:basedOn w:val="Normal"/>
    <w:rsid w:val="00827D27"/>
    <w:pPr>
      <w:spacing w:before="100" w:beforeAutospacing="1" w:after="100" w:afterAutospacing="1"/>
    </w:pPr>
    <w:rPr>
      <w:rFonts w:eastAsia="Arial Unicode MS"/>
      <w:b/>
      <w:bCs/>
      <w:szCs w:val="20"/>
    </w:rPr>
  </w:style>
  <w:style w:type="paragraph" w:customStyle="1" w:styleId="font6">
    <w:name w:val="font6"/>
    <w:basedOn w:val="Normal"/>
    <w:rsid w:val="00827D27"/>
    <w:pPr>
      <w:spacing w:before="100" w:beforeAutospacing="1" w:after="100" w:afterAutospacing="1"/>
    </w:pPr>
    <w:rPr>
      <w:rFonts w:ascii="Tahoma" w:eastAsia="Arial Unicode MS" w:hAnsi="Tahoma" w:cs="Tahoma"/>
      <w:color w:val="000000"/>
      <w:sz w:val="16"/>
      <w:szCs w:val="16"/>
    </w:rPr>
  </w:style>
  <w:style w:type="paragraph" w:customStyle="1" w:styleId="xl24">
    <w:name w:val="xl24"/>
    <w:basedOn w:val="Normal"/>
    <w:rsid w:val="00827D27"/>
    <w:pPr>
      <w:pBdr>
        <w:lef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827D27"/>
    <w:pPr>
      <w:spacing w:before="100" w:beforeAutospacing="1" w:after="100" w:afterAutospacing="1"/>
      <w:jc w:val="center"/>
    </w:pPr>
    <w:rPr>
      <w:rFonts w:ascii="Arial Unicode MS" w:eastAsia="Arial Unicode MS" w:hAnsi="Arial Unicode MS" w:cs="Arial Unicode MS"/>
    </w:rPr>
  </w:style>
  <w:style w:type="paragraph" w:customStyle="1" w:styleId="xl26">
    <w:name w:val="xl26"/>
    <w:basedOn w:val="Normal"/>
    <w:rsid w:val="00827D27"/>
    <w:pPr>
      <w:pBdr>
        <w:right w:val="single" w:sz="8" w:space="0" w:color="auto"/>
      </w:pBdr>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827D27"/>
    <w:pPr>
      <w:spacing w:before="100" w:beforeAutospacing="1" w:after="100" w:afterAutospacing="1"/>
    </w:pPr>
    <w:rPr>
      <w:rFonts w:eastAsia="Arial Unicode MS"/>
      <w:b/>
      <w:bCs/>
    </w:rPr>
  </w:style>
  <w:style w:type="paragraph" w:customStyle="1" w:styleId="xl28">
    <w:name w:val="xl28"/>
    <w:basedOn w:val="Normal"/>
    <w:rsid w:val="00827D27"/>
    <w:pPr>
      <w:pBdr>
        <w:top w:val="single" w:sz="8" w:space="0" w:color="auto"/>
      </w:pBdr>
      <w:spacing w:before="100" w:beforeAutospacing="1" w:after="100" w:afterAutospacing="1"/>
      <w:jc w:val="center"/>
    </w:pPr>
    <w:rPr>
      <w:rFonts w:eastAsia="Arial Unicode MS"/>
      <w:b/>
      <w:bCs/>
    </w:rPr>
  </w:style>
  <w:style w:type="paragraph" w:customStyle="1" w:styleId="xl29">
    <w:name w:val="xl29"/>
    <w:basedOn w:val="Normal"/>
    <w:rsid w:val="00827D27"/>
    <w:pPr>
      <w:pBdr>
        <w:top w:val="single" w:sz="8" w:space="0" w:color="auto"/>
        <w:right w:val="single" w:sz="8" w:space="0" w:color="auto"/>
      </w:pBdr>
      <w:spacing w:before="100" w:beforeAutospacing="1" w:after="100" w:afterAutospacing="1"/>
      <w:jc w:val="center"/>
    </w:pPr>
    <w:rPr>
      <w:rFonts w:eastAsia="Arial Unicode MS"/>
      <w:b/>
      <w:bCs/>
    </w:rPr>
  </w:style>
  <w:style w:type="paragraph" w:customStyle="1" w:styleId="xl30">
    <w:name w:val="xl30"/>
    <w:basedOn w:val="Normal"/>
    <w:rsid w:val="00827D27"/>
    <w:pPr>
      <w:spacing w:before="100" w:beforeAutospacing="1" w:after="100" w:afterAutospacing="1"/>
      <w:jc w:val="center"/>
    </w:pPr>
    <w:rPr>
      <w:rFonts w:eastAsia="Arial Unicode MS"/>
      <w:b/>
      <w:bCs/>
    </w:rPr>
  </w:style>
  <w:style w:type="paragraph" w:customStyle="1" w:styleId="xl31">
    <w:name w:val="xl31"/>
    <w:basedOn w:val="Normal"/>
    <w:rsid w:val="00827D27"/>
    <w:pPr>
      <w:pBdr>
        <w:right w:val="single" w:sz="8" w:space="0" w:color="auto"/>
      </w:pBdr>
      <w:spacing w:before="100" w:beforeAutospacing="1" w:after="100" w:afterAutospacing="1"/>
      <w:jc w:val="center"/>
    </w:pPr>
    <w:rPr>
      <w:rFonts w:eastAsia="Arial Unicode MS"/>
      <w:b/>
      <w:bCs/>
    </w:rPr>
  </w:style>
  <w:style w:type="paragraph" w:customStyle="1" w:styleId="xl32">
    <w:name w:val="xl32"/>
    <w:basedOn w:val="Normal"/>
    <w:rsid w:val="00827D27"/>
    <w:pPr>
      <w:pBdr>
        <w:left w:val="single" w:sz="8" w:space="0" w:color="auto"/>
      </w:pBdr>
      <w:spacing w:before="100" w:beforeAutospacing="1" w:after="100" w:afterAutospacing="1"/>
    </w:pPr>
    <w:rPr>
      <w:rFonts w:eastAsia="Arial Unicode MS"/>
      <w:b/>
      <w:bCs/>
    </w:rPr>
  </w:style>
  <w:style w:type="paragraph" w:customStyle="1" w:styleId="xl33">
    <w:name w:val="xl33"/>
    <w:basedOn w:val="Normal"/>
    <w:rsid w:val="00827D27"/>
    <w:pPr>
      <w:pBdr>
        <w:top w:val="single" w:sz="8" w:space="0" w:color="auto"/>
        <w:left w:val="single" w:sz="8" w:space="0" w:color="auto"/>
      </w:pBdr>
      <w:spacing w:before="100" w:beforeAutospacing="1" w:after="100" w:afterAutospacing="1"/>
    </w:pPr>
    <w:rPr>
      <w:rFonts w:eastAsia="Arial Unicode MS"/>
      <w:b/>
      <w:bCs/>
    </w:rPr>
  </w:style>
  <w:style w:type="paragraph" w:customStyle="1" w:styleId="xl34">
    <w:name w:val="xl34"/>
    <w:basedOn w:val="Normal"/>
    <w:rsid w:val="00827D27"/>
    <w:pPr>
      <w:spacing w:before="100" w:beforeAutospacing="1" w:after="100" w:afterAutospacing="1"/>
      <w:jc w:val="center"/>
    </w:pPr>
    <w:rPr>
      <w:rFonts w:ascii="Arial Unicode MS" w:eastAsia="Arial Unicode MS" w:hAnsi="Arial Unicode MS" w:cs="Arial Unicode MS"/>
    </w:rPr>
  </w:style>
  <w:style w:type="paragraph" w:customStyle="1" w:styleId="xl35">
    <w:name w:val="xl35"/>
    <w:basedOn w:val="Normal"/>
    <w:rsid w:val="00827D27"/>
    <w:pPr>
      <w:spacing w:before="100" w:beforeAutospacing="1" w:after="100" w:afterAutospacing="1"/>
      <w:jc w:val="center"/>
    </w:pPr>
    <w:rPr>
      <w:rFonts w:ascii="Arial Unicode MS" w:eastAsia="Arial Unicode MS" w:hAnsi="Arial Unicode MS" w:cs="Arial Unicode MS"/>
    </w:rPr>
  </w:style>
  <w:style w:type="paragraph" w:customStyle="1" w:styleId="xl36">
    <w:name w:val="xl36"/>
    <w:basedOn w:val="Normal"/>
    <w:rsid w:val="00827D27"/>
    <w:pPr>
      <w:pBdr>
        <w:left w:val="single" w:sz="8" w:space="0" w:color="auto"/>
        <w:bottom w:val="single" w:sz="8" w:space="0" w:color="auto"/>
      </w:pBdr>
      <w:spacing w:before="100" w:beforeAutospacing="1" w:after="100" w:afterAutospacing="1"/>
    </w:pPr>
    <w:rPr>
      <w:rFonts w:eastAsia="Arial Unicode MS"/>
      <w:b/>
      <w:bCs/>
      <w:sz w:val="18"/>
      <w:szCs w:val="18"/>
    </w:rPr>
  </w:style>
  <w:style w:type="paragraph" w:customStyle="1" w:styleId="xl37">
    <w:name w:val="xl37"/>
    <w:basedOn w:val="Normal"/>
    <w:rsid w:val="00827D27"/>
    <w:pPr>
      <w:pBdr>
        <w:bottom w:val="single" w:sz="8" w:space="0" w:color="auto"/>
      </w:pBdr>
      <w:spacing w:before="100" w:beforeAutospacing="1" w:after="100" w:afterAutospacing="1"/>
      <w:jc w:val="center"/>
    </w:pPr>
    <w:rPr>
      <w:rFonts w:eastAsia="Arial Unicode MS"/>
      <w:b/>
      <w:bCs/>
    </w:rPr>
  </w:style>
  <w:style w:type="paragraph" w:customStyle="1" w:styleId="xl38">
    <w:name w:val="xl38"/>
    <w:basedOn w:val="Normal"/>
    <w:rsid w:val="00827D27"/>
    <w:pPr>
      <w:pBdr>
        <w:bottom w:val="single" w:sz="8" w:space="0" w:color="auto"/>
        <w:right w:val="single" w:sz="8" w:space="0" w:color="auto"/>
      </w:pBdr>
      <w:spacing w:before="100" w:beforeAutospacing="1" w:after="100" w:afterAutospacing="1"/>
      <w:jc w:val="center"/>
    </w:pPr>
    <w:rPr>
      <w:rFonts w:eastAsia="Arial Unicode MS"/>
      <w:b/>
      <w:bCs/>
    </w:rPr>
  </w:style>
  <w:style w:type="paragraph" w:customStyle="1" w:styleId="xl39">
    <w:name w:val="xl39"/>
    <w:basedOn w:val="Normal"/>
    <w:rsid w:val="00827D27"/>
    <w:pPr>
      <w:pBdr>
        <w:top w:val="single" w:sz="8" w:space="0" w:color="auto"/>
      </w:pBdr>
      <w:spacing w:before="100" w:beforeAutospacing="1" w:after="100" w:afterAutospacing="1"/>
    </w:pPr>
    <w:rPr>
      <w:rFonts w:eastAsia="Arial Unicode MS"/>
      <w:b/>
      <w:bCs/>
    </w:rPr>
  </w:style>
  <w:style w:type="paragraph" w:customStyle="1" w:styleId="xl40">
    <w:name w:val="xl40"/>
    <w:basedOn w:val="Normal"/>
    <w:rsid w:val="00827D27"/>
    <w:pPr>
      <w:pBdr>
        <w:bottom w:val="single" w:sz="8" w:space="0" w:color="auto"/>
      </w:pBdr>
      <w:spacing w:before="100" w:beforeAutospacing="1" w:after="100" w:afterAutospacing="1"/>
      <w:jc w:val="center"/>
    </w:pPr>
    <w:rPr>
      <w:rFonts w:eastAsia="Arial Unicode MS"/>
      <w:b/>
      <w:bCs/>
      <w:sz w:val="18"/>
      <w:szCs w:val="18"/>
    </w:rPr>
  </w:style>
  <w:style w:type="paragraph" w:customStyle="1" w:styleId="xl41">
    <w:name w:val="xl41"/>
    <w:basedOn w:val="Normal"/>
    <w:rsid w:val="00827D27"/>
    <w:pPr>
      <w:pBdr>
        <w:bottom w:val="single" w:sz="8" w:space="0" w:color="auto"/>
      </w:pBdr>
      <w:spacing w:before="100" w:beforeAutospacing="1" w:after="100" w:afterAutospacing="1"/>
      <w:jc w:val="center"/>
    </w:pPr>
    <w:rPr>
      <w:rFonts w:eastAsia="Arial Unicode MS"/>
      <w:b/>
      <w:bCs/>
    </w:rPr>
  </w:style>
  <w:style w:type="paragraph" w:customStyle="1" w:styleId="xl42">
    <w:name w:val="xl42"/>
    <w:basedOn w:val="Normal"/>
    <w:rsid w:val="00827D27"/>
    <w:pPr>
      <w:spacing w:before="100" w:beforeAutospacing="1" w:after="100" w:afterAutospacing="1"/>
    </w:pPr>
    <w:rPr>
      <w:rFonts w:eastAsia="Arial Unicode MS"/>
      <w:b/>
      <w:bCs/>
      <w:u w:val="single"/>
    </w:rPr>
  </w:style>
  <w:style w:type="paragraph" w:customStyle="1" w:styleId="xl43">
    <w:name w:val="xl43"/>
    <w:basedOn w:val="Normal"/>
    <w:rsid w:val="00827D27"/>
    <w:pPr>
      <w:spacing w:before="100" w:beforeAutospacing="1" w:after="100" w:afterAutospacing="1"/>
      <w:jc w:val="center"/>
    </w:pPr>
    <w:rPr>
      <w:rFonts w:eastAsia="Arial Unicode MS"/>
      <w:b/>
      <w:bCs/>
      <w:sz w:val="18"/>
      <w:szCs w:val="18"/>
    </w:rPr>
  </w:style>
  <w:style w:type="paragraph" w:customStyle="1" w:styleId="xl44">
    <w:name w:val="xl44"/>
    <w:basedOn w:val="Normal"/>
    <w:rsid w:val="00827D27"/>
    <w:pPr>
      <w:spacing w:before="100" w:beforeAutospacing="1" w:after="100" w:afterAutospacing="1"/>
      <w:jc w:val="center"/>
    </w:pPr>
    <w:rPr>
      <w:rFonts w:eastAsia="Arial Unicode MS"/>
      <w:b/>
      <w:bCs/>
    </w:rPr>
  </w:style>
  <w:style w:type="paragraph" w:customStyle="1" w:styleId="xl45">
    <w:name w:val="xl45"/>
    <w:basedOn w:val="Normal"/>
    <w:rsid w:val="00827D27"/>
    <w:pPr>
      <w:spacing w:before="100" w:beforeAutospacing="1" w:after="100" w:afterAutospacing="1"/>
      <w:jc w:val="center"/>
    </w:pPr>
    <w:rPr>
      <w:rFonts w:eastAsia="Arial Unicode MS"/>
      <w:b/>
      <w:bCs/>
    </w:rPr>
  </w:style>
  <w:style w:type="paragraph" w:customStyle="1" w:styleId="xl46">
    <w:name w:val="xl46"/>
    <w:basedOn w:val="Normal"/>
    <w:rsid w:val="00827D27"/>
    <w:pPr>
      <w:spacing w:before="100" w:beforeAutospacing="1" w:after="100" w:afterAutospacing="1"/>
      <w:jc w:val="center"/>
    </w:pPr>
    <w:rPr>
      <w:rFonts w:eastAsia="Arial Unicode MS"/>
      <w:b/>
      <w:bCs/>
    </w:rPr>
  </w:style>
  <w:style w:type="paragraph" w:customStyle="1" w:styleId="xl47">
    <w:name w:val="xl47"/>
    <w:basedOn w:val="Normal"/>
    <w:rsid w:val="00827D27"/>
    <w:pPr>
      <w:spacing w:before="100" w:beforeAutospacing="1" w:after="100" w:afterAutospacing="1"/>
    </w:pPr>
    <w:rPr>
      <w:rFonts w:eastAsia="Arial Unicode MS"/>
      <w:b/>
      <w:bCs/>
      <w:u w:val="single"/>
    </w:rPr>
  </w:style>
  <w:style w:type="paragraph" w:styleId="BodyTextIndent">
    <w:name w:val="Body Text Indent"/>
    <w:basedOn w:val="Normal"/>
    <w:link w:val="BodyTextIndentChar"/>
    <w:rsid w:val="00827D27"/>
    <w:pPr>
      <w:spacing w:after="120"/>
      <w:ind w:left="547"/>
    </w:pPr>
  </w:style>
  <w:style w:type="character" w:customStyle="1" w:styleId="BodyTextIndentChar">
    <w:name w:val="Body Text Indent Char"/>
    <w:basedOn w:val="DefaultParagraphFont"/>
    <w:link w:val="BodyTextIndent"/>
    <w:rsid w:val="00827D27"/>
    <w:rPr>
      <w:rFonts w:ascii="Arial" w:eastAsia="SimSun" w:hAnsi="Arial" w:cs="Arial"/>
      <w:sz w:val="20"/>
      <w:szCs w:val="24"/>
      <w:lang w:eastAsia="en-US"/>
    </w:rPr>
  </w:style>
  <w:style w:type="paragraph" w:styleId="BodyTextIndent3">
    <w:name w:val="Body Text Indent 3"/>
    <w:basedOn w:val="Normal"/>
    <w:link w:val="BodyTextIndent3Char"/>
    <w:rsid w:val="00827D27"/>
    <w:pPr>
      <w:tabs>
        <w:tab w:val="left" w:pos="1620"/>
        <w:tab w:val="left" w:pos="2520"/>
        <w:tab w:val="left" w:pos="3960"/>
      </w:tabs>
      <w:spacing w:after="120"/>
      <w:ind w:left="720"/>
    </w:pPr>
    <w:rPr>
      <w:szCs w:val="20"/>
    </w:rPr>
  </w:style>
  <w:style w:type="character" w:customStyle="1" w:styleId="BodyTextIndent3Char">
    <w:name w:val="Body Text Indent 3 Char"/>
    <w:basedOn w:val="DefaultParagraphFont"/>
    <w:link w:val="BodyTextIndent3"/>
    <w:rsid w:val="00827D27"/>
    <w:rPr>
      <w:rFonts w:ascii="Arial" w:eastAsia="SimSun" w:hAnsi="Arial" w:cs="Arial"/>
      <w:sz w:val="20"/>
      <w:szCs w:val="20"/>
      <w:lang w:eastAsia="en-US"/>
    </w:rPr>
  </w:style>
  <w:style w:type="paragraph" w:customStyle="1" w:styleId="figurelower">
    <w:name w:val="figure (lower)"/>
    <w:basedOn w:val="Normal"/>
    <w:next w:val="BodyText"/>
    <w:rsid w:val="00827D27"/>
    <w:pPr>
      <w:spacing w:before="240" w:after="100"/>
      <w:jc w:val="center"/>
    </w:pPr>
    <w:rPr>
      <w:rFonts w:ascii="Helvetica" w:hAnsi="Helvetica"/>
      <w:szCs w:val="20"/>
    </w:rPr>
  </w:style>
  <w:style w:type="paragraph" w:styleId="Index1">
    <w:name w:val="index 1"/>
    <w:basedOn w:val="Normal"/>
    <w:next w:val="Normal"/>
    <w:autoRedefine/>
    <w:semiHidden/>
    <w:rsid w:val="00827D27"/>
    <w:pPr>
      <w:ind w:left="240" w:hanging="240"/>
    </w:pPr>
  </w:style>
  <w:style w:type="paragraph" w:customStyle="1" w:styleId="ListNumberIndent">
    <w:name w:val="List Number Indent"/>
    <w:basedOn w:val="ListNumber"/>
    <w:rsid w:val="00827D27"/>
    <w:pPr>
      <w:numPr>
        <w:numId w:val="3"/>
      </w:numPr>
      <w:tabs>
        <w:tab w:val="clear" w:pos="720"/>
        <w:tab w:val="num" w:pos="900"/>
      </w:tabs>
      <w:spacing w:after="120"/>
      <w:ind w:left="900"/>
    </w:pPr>
  </w:style>
  <w:style w:type="paragraph" w:styleId="ListNumber">
    <w:name w:val="List Number"/>
    <w:basedOn w:val="Normal"/>
    <w:rsid w:val="00827D27"/>
    <w:pPr>
      <w:numPr>
        <w:numId w:val="4"/>
      </w:numPr>
    </w:pPr>
  </w:style>
  <w:style w:type="paragraph" w:customStyle="1" w:styleId="CellBody">
    <w:name w:val="Cell Body"/>
    <w:basedOn w:val="CellNormal"/>
    <w:rsid w:val="00827D27"/>
    <w:pPr>
      <w:spacing w:before="60" w:after="60"/>
      <w:jc w:val="left"/>
    </w:pPr>
    <w:rPr>
      <w:b w:val="0"/>
      <w:bCs w:val="0"/>
      <w:szCs w:val="24"/>
    </w:rPr>
  </w:style>
  <w:style w:type="paragraph" w:styleId="Index2">
    <w:name w:val="index 2"/>
    <w:basedOn w:val="Normal"/>
    <w:next w:val="Normal"/>
    <w:autoRedefine/>
    <w:semiHidden/>
    <w:rsid w:val="00827D27"/>
    <w:pPr>
      <w:ind w:left="540"/>
    </w:pPr>
  </w:style>
  <w:style w:type="paragraph" w:customStyle="1" w:styleId="ListBulletIndent">
    <w:name w:val="List Bullet Indent"/>
    <w:basedOn w:val="Normal"/>
    <w:next w:val="Index2"/>
    <w:autoRedefine/>
    <w:rsid w:val="00827D27"/>
    <w:pPr>
      <w:numPr>
        <w:numId w:val="5"/>
      </w:numPr>
      <w:spacing w:after="120"/>
    </w:pPr>
  </w:style>
  <w:style w:type="paragraph" w:styleId="Index3">
    <w:name w:val="index 3"/>
    <w:basedOn w:val="Normal"/>
    <w:next w:val="Normal"/>
    <w:autoRedefine/>
    <w:semiHidden/>
    <w:rsid w:val="00827D27"/>
    <w:pPr>
      <w:ind w:left="720" w:hanging="240"/>
    </w:pPr>
  </w:style>
  <w:style w:type="paragraph" w:styleId="Index4">
    <w:name w:val="index 4"/>
    <w:basedOn w:val="Normal"/>
    <w:next w:val="Normal"/>
    <w:autoRedefine/>
    <w:semiHidden/>
    <w:rsid w:val="00827D27"/>
    <w:pPr>
      <w:ind w:left="960" w:hanging="240"/>
    </w:pPr>
  </w:style>
  <w:style w:type="paragraph" w:styleId="Index5">
    <w:name w:val="index 5"/>
    <w:basedOn w:val="Normal"/>
    <w:next w:val="Normal"/>
    <w:autoRedefine/>
    <w:semiHidden/>
    <w:rsid w:val="00827D27"/>
    <w:pPr>
      <w:ind w:left="1200" w:hanging="240"/>
    </w:pPr>
  </w:style>
  <w:style w:type="paragraph" w:styleId="Index6">
    <w:name w:val="index 6"/>
    <w:basedOn w:val="Normal"/>
    <w:next w:val="Normal"/>
    <w:autoRedefine/>
    <w:semiHidden/>
    <w:rsid w:val="00827D27"/>
    <w:pPr>
      <w:ind w:left="1440" w:hanging="240"/>
    </w:pPr>
  </w:style>
  <w:style w:type="paragraph" w:styleId="Index7">
    <w:name w:val="index 7"/>
    <w:basedOn w:val="Normal"/>
    <w:next w:val="Normal"/>
    <w:autoRedefine/>
    <w:semiHidden/>
    <w:rsid w:val="00827D27"/>
    <w:pPr>
      <w:ind w:left="1680" w:hanging="240"/>
    </w:pPr>
  </w:style>
  <w:style w:type="paragraph" w:styleId="Index8">
    <w:name w:val="index 8"/>
    <w:basedOn w:val="Normal"/>
    <w:next w:val="Normal"/>
    <w:autoRedefine/>
    <w:semiHidden/>
    <w:rsid w:val="00827D27"/>
    <w:pPr>
      <w:ind w:left="1920" w:hanging="240"/>
    </w:pPr>
  </w:style>
  <w:style w:type="paragraph" w:styleId="Index9">
    <w:name w:val="index 9"/>
    <w:basedOn w:val="Normal"/>
    <w:next w:val="Normal"/>
    <w:autoRedefine/>
    <w:semiHidden/>
    <w:rsid w:val="00827D27"/>
    <w:pPr>
      <w:ind w:left="2160" w:hanging="240"/>
    </w:pPr>
  </w:style>
  <w:style w:type="paragraph" w:styleId="IndexHeading">
    <w:name w:val="index heading"/>
    <w:basedOn w:val="Normal"/>
    <w:next w:val="Index1"/>
    <w:semiHidden/>
    <w:rsid w:val="00827D27"/>
  </w:style>
  <w:style w:type="character" w:styleId="CommentReference">
    <w:name w:val="annotation reference"/>
    <w:basedOn w:val="DefaultParagraphFont"/>
    <w:semiHidden/>
    <w:rsid w:val="00827D27"/>
    <w:rPr>
      <w:sz w:val="16"/>
      <w:szCs w:val="16"/>
    </w:rPr>
  </w:style>
  <w:style w:type="paragraph" w:styleId="CommentText">
    <w:name w:val="annotation text"/>
    <w:basedOn w:val="Normal"/>
    <w:link w:val="CommentTextChar"/>
    <w:semiHidden/>
    <w:rsid w:val="00827D27"/>
    <w:rPr>
      <w:szCs w:val="20"/>
    </w:rPr>
  </w:style>
  <w:style w:type="character" w:customStyle="1" w:styleId="CommentTextChar">
    <w:name w:val="Comment Text Char"/>
    <w:basedOn w:val="DefaultParagraphFont"/>
    <w:link w:val="CommentText"/>
    <w:semiHidden/>
    <w:rsid w:val="00827D27"/>
    <w:rPr>
      <w:rFonts w:ascii="Arial" w:eastAsia="SimSun" w:hAnsi="Arial" w:cs="Arial"/>
      <w:sz w:val="20"/>
      <w:szCs w:val="20"/>
      <w:lang w:eastAsia="en-US"/>
    </w:rPr>
  </w:style>
  <w:style w:type="paragraph" w:styleId="BodyText2">
    <w:name w:val="Body Text 2"/>
    <w:basedOn w:val="Normal"/>
    <w:link w:val="BodyText2Char"/>
    <w:rsid w:val="00827D27"/>
    <w:pPr>
      <w:jc w:val="center"/>
    </w:pPr>
    <w:rPr>
      <w:rFonts w:ascii="Helvetica" w:hAnsi="Helvetica"/>
      <w:bCs/>
      <w:vanish/>
      <w:sz w:val="18"/>
    </w:rPr>
  </w:style>
  <w:style w:type="character" w:customStyle="1" w:styleId="BodyText2Char">
    <w:name w:val="Body Text 2 Char"/>
    <w:basedOn w:val="DefaultParagraphFont"/>
    <w:link w:val="BodyText2"/>
    <w:rsid w:val="00827D27"/>
    <w:rPr>
      <w:rFonts w:ascii="Helvetica" w:eastAsia="SimSun" w:hAnsi="Helvetica" w:cs="Arial"/>
      <w:bCs/>
      <w:vanish/>
      <w:sz w:val="18"/>
      <w:szCs w:val="24"/>
      <w:lang w:eastAsia="en-US"/>
    </w:rPr>
  </w:style>
  <w:style w:type="paragraph" w:customStyle="1" w:styleId="Instructions">
    <w:name w:val="Instructions"/>
    <w:basedOn w:val="BodyTextIndent"/>
    <w:autoRedefine/>
    <w:rsid w:val="00827D27"/>
    <w:pPr>
      <w:ind w:left="0"/>
    </w:pPr>
    <w:rPr>
      <w:rFonts w:ascii="Helvetica" w:hAnsi="Helvetica"/>
      <w:vanish/>
      <w:color w:val="0000FF"/>
    </w:rPr>
  </w:style>
  <w:style w:type="paragraph" w:customStyle="1" w:styleId="ListBulletIndentBlue">
    <w:name w:val="List Bullet Indent Blue"/>
    <w:basedOn w:val="ListBulletIndent"/>
    <w:rsid w:val="00827D27"/>
    <w:rPr>
      <w:rFonts w:ascii="Helvetica" w:hAnsi="Helvetica"/>
      <w:color w:val="3366FF"/>
    </w:rPr>
  </w:style>
  <w:style w:type="paragraph" w:customStyle="1" w:styleId="Table">
    <w:name w:val="Table"/>
    <w:basedOn w:val="Normal"/>
    <w:rsid w:val="00827D27"/>
    <w:pPr>
      <w:numPr>
        <w:numId w:val="1"/>
      </w:numPr>
      <w:spacing w:before="120"/>
      <w:jc w:val="center"/>
    </w:pPr>
    <w:rPr>
      <w:rFonts w:eastAsia="Batang"/>
      <w:b/>
      <w:szCs w:val="20"/>
    </w:rPr>
  </w:style>
  <w:style w:type="paragraph" w:customStyle="1" w:styleId="Marketing">
    <w:name w:val="Marketing"/>
    <w:basedOn w:val="TOC1"/>
    <w:rsid w:val="00827D27"/>
    <w:pPr>
      <w:spacing w:before="0" w:after="0"/>
    </w:pPr>
    <w:rPr>
      <w:rFonts w:eastAsia="Batang"/>
      <w:caps w:val="0"/>
    </w:rPr>
  </w:style>
  <w:style w:type="paragraph" w:styleId="Caption">
    <w:name w:val="caption"/>
    <w:basedOn w:val="Normal"/>
    <w:next w:val="Normal"/>
    <w:qFormat/>
    <w:rsid w:val="00827D27"/>
    <w:pPr>
      <w:tabs>
        <w:tab w:val="center" w:pos="5040"/>
      </w:tabs>
      <w:jc w:val="center"/>
    </w:pPr>
    <w:rPr>
      <w:rFonts w:ascii="Times" w:eastAsia="Times New Roman" w:hAnsi="Times"/>
      <w:b/>
      <w:sz w:val="28"/>
      <w:szCs w:val="20"/>
    </w:rPr>
  </w:style>
  <w:style w:type="paragraph" w:customStyle="1" w:styleId="Cell">
    <w:name w:val="Cell"/>
    <w:basedOn w:val="Normal"/>
    <w:rsid w:val="00827D27"/>
    <w:pPr>
      <w:spacing w:before="120" w:after="120"/>
    </w:pPr>
    <w:rPr>
      <w:rFonts w:ascii="Times" w:eastAsia="Times New Roman" w:hAnsi="Times"/>
      <w:szCs w:val="20"/>
    </w:rPr>
  </w:style>
  <w:style w:type="paragraph" w:customStyle="1" w:styleId="TableText">
    <w:name w:val="Table Text"/>
    <w:basedOn w:val="Normal"/>
    <w:rsid w:val="00827D27"/>
    <w:rPr>
      <w:rFonts w:eastAsia="Times New Roman"/>
      <w:szCs w:val="20"/>
    </w:rPr>
  </w:style>
  <w:style w:type="paragraph" w:customStyle="1" w:styleId="DocSubtitle">
    <w:name w:val="Doc Subtitle"/>
    <w:basedOn w:val="Normal"/>
    <w:rsid w:val="00827D27"/>
    <w:rPr>
      <w:rFonts w:eastAsia="Times" w:cs="Times New Roman"/>
      <w:sz w:val="18"/>
      <w:szCs w:val="20"/>
    </w:rPr>
  </w:style>
  <w:style w:type="paragraph" w:styleId="DocumentMap">
    <w:name w:val="Document Map"/>
    <w:basedOn w:val="Normal"/>
    <w:link w:val="DocumentMapChar"/>
    <w:semiHidden/>
    <w:rsid w:val="00827D27"/>
    <w:pPr>
      <w:shd w:val="clear" w:color="auto" w:fill="000080"/>
    </w:pPr>
    <w:rPr>
      <w:rFonts w:ascii="Tahoma" w:hAnsi="Tahoma" w:cs="Tahoma"/>
    </w:rPr>
  </w:style>
  <w:style w:type="character" w:customStyle="1" w:styleId="DocumentMapChar">
    <w:name w:val="Document Map Char"/>
    <w:basedOn w:val="DefaultParagraphFont"/>
    <w:link w:val="DocumentMap"/>
    <w:semiHidden/>
    <w:rsid w:val="00827D27"/>
    <w:rPr>
      <w:rFonts w:ascii="Tahoma" w:eastAsia="SimSun" w:hAnsi="Tahoma" w:cs="Tahoma"/>
      <w:sz w:val="20"/>
      <w:szCs w:val="24"/>
      <w:shd w:val="clear" w:color="auto" w:fill="000080"/>
      <w:lang w:eastAsia="en-US"/>
    </w:rPr>
  </w:style>
  <w:style w:type="paragraph" w:styleId="Date">
    <w:name w:val="Date"/>
    <w:basedOn w:val="Normal"/>
    <w:next w:val="Normal"/>
    <w:link w:val="DateChar"/>
    <w:rsid w:val="00827D27"/>
    <w:rPr>
      <w:b/>
      <w:sz w:val="22"/>
      <w:szCs w:val="20"/>
    </w:rPr>
  </w:style>
  <w:style w:type="character" w:customStyle="1" w:styleId="DateChar">
    <w:name w:val="Date Char"/>
    <w:basedOn w:val="DefaultParagraphFont"/>
    <w:link w:val="Date"/>
    <w:rsid w:val="00827D27"/>
    <w:rPr>
      <w:rFonts w:ascii="Arial" w:eastAsia="SimSun" w:hAnsi="Arial" w:cs="Arial"/>
      <w:b/>
      <w:szCs w:val="20"/>
      <w:lang w:eastAsia="en-US"/>
    </w:rPr>
  </w:style>
  <w:style w:type="table" w:styleId="TableGrid">
    <w:name w:val="Table Grid"/>
    <w:basedOn w:val="TableNormal"/>
    <w:rsid w:val="00827D2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7D27"/>
    <w:rPr>
      <w:rFonts w:ascii="Tahoma" w:hAnsi="Tahoma" w:cs="Tahoma"/>
      <w:sz w:val="16"/>
      <w:szCs w:val="16"/>
    </w:rPr>
  </w:style>
  <w:style w:type="character" w:customStyle="1" w:styleId="BalloonTextChar">
    <w:name w:val="Balloon Text Char"/>
    <w:basedOn w:val="DefaultParagraphFont"/>
    <w:link w:val="BalloonText"/>
    <w:uiPriority w:val="99"/>
    <w:semiHidden/>
    <w:rsid w:val="00827D27"/>
    <w:rPr>
      <w:rFonts w:ascii="Tahoma" w:eastAsia="SimSun" w:hAnsi="Tahoma" w:cs="Tahoma"/>
      <w:sz w:val="16"/>
      <w:szCs w:val="16"/>
      <w:lang w:eastAsia="en-US"/>
    </w:rPr>
  </w:style>
  <w:style w:type="paragraph" w:styleId="ListParagraph">
    <w:name w:val="List Paragraph"/>
    <w:basedOn w:val="Normal"/>
    <w:uiPriority w:val="34"/>
    <w:qFormat/>
    <w:rsid w:val="00004385"/>
    <w:pPr>
      <w:ind w:firstLineChars="200" w:firstLine="420"/>
    </w:pPr>
    <w:rPr>
      <w:rFonts w:ascii="Times" w:hAnsi="Times" w:cs="Times New Roman"/>
      <w:sz w:val="24"/>
      <w:szCs w:val="20"/>
    </w:rPr>
  </w:style>
  <w:style w:type="paragraph" w:styleId="CommentSubject">
    <w:name w:val="annotation subject"/>
    <w:basedOn w:val="CommentText"/>
    <w:next w:val="CommentText"/>
    <w:link w:val="CommentSubjectChar"/>
    <w:uiPriority w:val="99"/>
    <w:semiHidden/>
    <w:unhideWhenUsed/>
    <w:rsid w:val="00C806F5"/>
    <w:rPr>
      <w:b/>
      <w:bCs/>
    </w:rPr>
  </w:style>
  <w:style w:type="character" w:customStyle="1" w:styleId="CommentSubjectChar">
    <w:name w:val="Comment Subject Char"/>
    <w:basedOn w:val="CommentTextChar"/>
    <w:link w:val="CommentSubject"/>
    <w:uiPriority w:val="99"/>
    <w:semiHidden/>
    <w:rsid w:val="00C806F5"/>
    <w:rPr>
      <w:rFonts w:ascii="Arial" w:eastAsia="SimSun" w:hAnsi="Arial" w:cs="Arial"/>
      <w:b/>
      <w:bCs/>
      <w:sz w:val="20"/>
      <w:szCs w:val="20"/>
      <w:lang w:eastAsia="en-US"/>
    </w:rPr>
  </w:style>
  <w:style w:type="paragraph" w:styleId="Revision">
    <w:name w:val="Revision"/>
    <w:hidden/>
    <w:uiPriority w:val="99"/>
    <w:semiHidden/>
    <w:rsid w:val="002547D2"/>
    <w:pPr>
      <w:spacing w:after="0" w:line="240" w:lineRule="auto"/>
    </w:pPr>
    <w:rPr>
      <w:rFonts w:ascii="Arial" w:eastAsia="SimSun" w:hAnsi="Arial" w:cs="Arial"/>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436719">
      <w:bodyDiv w:val="1"/>
      <w:marLeft w:val="0"/>
      <w:marRight w:val="0"/>
      <w:marTop w:val="0"/>
      <w:marBottom w:val="0"/>
      <w:divBdr>
        <w:top w:val="none" w:sz="0" w:space="0" w:color="auto"/>
        <w:left w:val="none" w:sz="0" w:space="0" w:color="auto"/>
        <w:bottom w:val="none" w:sz="0" w:space="0" w:color="auto"/>
        <w:right w:val="none" w:sz="0" w:space="0" w:color="auto"/>
      </w:divBdr>
    </w:div>
    <w:div w:id="1109081822">
      <w:bodyDiv w:val="1"/>
      <w:marLeft w:val="0"/>
      <w:marRight w:val="0"/>
      <w:marTop w:val="0"/>
      <w:marBottom w:val="0"/>
      <w:divBdr>
        <w:top w:val="none" w:sz="0" w:space="0" w:color="auto"/>
        <w:left w:val="none" w:sz="0" w:space="0" w:color="auto"/>
        <w:bottom w:val="none" w:sz="0" w:space="0" w:color="auto"/>
        <w:right w:val="none" w:sz="0" w:space="0" w:color="auto"/>
      </w:divBdr>
    </w:div>
    <w:div w:id="1311788995">
      <w:bodyDiv w:val="1"/>
      <w:marLeft w:val="0"/>
      <w:marRight w:val="0"/>
      <w:marTop w:val="0"/>
      <w:marBottom w:val="0"/>
      <w:divBdr>
        <w:top w:val="none" w:sz="0" w:space="0" w:color="auto"/>
        <w:left w:val="none" w:sz="0" w:space="0" w:color="auto"/>
        <w:bottom w:val="none" w:sz="0" w:space="0" w:color="auto"/>
        <w:right w:val="none" w:sz="0" w:space="0" w:color="auto"/>
      </w:divBdr>
    </w:div>
    <w:div w:id="1636135914">
      <w:bodyDiv w:val="1"/>
      <w:marLeft w:val="0"/>
      <w:marRight w:val="0"/>
      <w:marTop w:val="0"/>
      <w:marBottom w:val="0"/>
      <w:divBdr>
        <w:top w:val="none" w:sz="0" w:space="0" w:color="auto"/>
        <w:left w:val="none" w:sz="0" w:space="0" w:color="auto"/>
        <w:bottom w:val="none" w:sz="0" w:space="0" w:color="auto"/>
        <w:right w:val="none" w:sz="0" w:space="0" w:color="auto"/>
      </w:divBdr>
    </w:div>
    <w:div w:id="1736777332">
      <w:bodyDiv w:val="1"/>
      <w:marLeft w:val="0"/>
      <w:marRight w:val="0"/>
      <w:marTop w:val="0"/>
      <w:marBottom w:val="0"/>
      <w:divBdr>
        <w:top w:val="none" w:sz="0" w:space="0" w:color="auto"/>
        <w:left w:val="none" w:sz="0" w:space="0" w:color="auto"/>
        <w:bottom w:val="none" w:sz="0" w:space="0" w:color="auto"/>
        <w:right w:val="none" w:sz="0" w:space="0" w:color="auto"/>
      </w:divBdr>
    </w:div>
    <w:div w:id="20591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D434B-9DD9-46D5-8A93-4F2655C9E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Carestream Health inc</Company>
  <LinksUpToDate>false</LinksUpToDate>
  <CharactersWithSpaces>11721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Ralf</dc:creator>
  <cp:keywords>Performance plan</cp:keywords>
  <cp:lastModifiedBy>Hao  WANG</cp:lastModifiedBy>
  <cp:revision>37</cp:revision>
  <dcterms:created xsi:type="dcterms:W3CDTF">2019-03-29T07:57:00Z</dcterms:created>
  <dcterms:modified xsi:type="dcterms:W3CDTF">2019-08-05T05:32:00Z</dcterms:modified>
</cp:coreProperties>
</file>